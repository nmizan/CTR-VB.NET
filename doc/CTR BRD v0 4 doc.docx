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2BA" w:rsidRDefault="004872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3600"/>
        <w:gridCol w:w="1620"/>
        <w:gridCol w:w="1800"/>
      </w:tblGrid>
      <w:tr w:rsidR="004872BA">
        <w:trPr>
          <w:cantSplit/>
        </w:trPr>
        <w:tc>
          <w:tcPr>
            <w:tcW w:w="2628" w:type="dxa"/>
          </w:tcPr>
          <w:p w:rsidR="004872BA" w:rsidRDefault="004872BA">
            <w:pPr>
              <w:pStyle w:val="HeaderSection"/>
              <w:rPr>
                <w:rFonts w:cs="Arial"/>
                <w:bCs/>
                <w:sz w:val="24"/>
              </w:rPr>
            </w:pPr>
            <w:r>
              <w:rPr>
                <w:rFonts w:cs="Arial"/>
                <w:bCs/>
                <w:sz w:val="24"/>
              </w:rPr>
              <w:t>SDLC Workspace Engagement Name:</w:t>
            </w:r>
          </w:p>
        </w:tc>
        <w:tc>
          <w:tcPr>
            <w:tcW w:w="3600" w:type="dxa"/>
          </w:tcPr>
          <w:p w:rsidR="004872BA" w:rsidRDefault="00913202">
            <w:pPr>
              <w:pStyle w:val="HeaderSection"/>
              <w:rPr>
                <w:rFonts w:ascii="Arial" w:hAnsi="Arial" w:cs="Arial"/>
                <w:bCs/>
                <w:color w:val="0000FF"/>
                <w:sz w:val="24"/>
              </w:rPr>
            </w:pPr>
            <w:r w:rsidRPr="00913202">
              <w:rPr>
                <w:rFonts w:ascii="Arial" w:hAnsi="Arial" w:cs="Arial"/>
                <w:bCs/>
                <w:color w:val="0000FF"/>
                <w:sz w:val="24"/>
              </w:rPr>
              <w:t>CTR Enhancement</w:t>
            </w:r>
          </w:p>
        </w:tc>
        <w:tc>
          <w:tcPr>
            <w:tcW w:w="1620" w:type="dxa"/>
          </w:tcPr>
          <w:p w:rsidR="004872BA" w:rsidRDefault="004872BA">
            <w:pPr>
              <w:pStyle w:val="HeaderSection"/>
              <w:rPr>
                <w:rFonts w:cs="Arial"/>
                <w:bCs/>
                <w:sz w:val="24"/>
              </w:rPr>
            </w:pPr>
            <w:r>
              <w:rPr>
                <w:rFonts w:cs="Arial"/>
                <w:bCs/>
                <w:sz w:val="24"/>
              </w:rPr>
              <w:t>Business Case ID:</w:t>
            </w:r>
          </w:p>
        </w:tc>
        <w:tc>
          <w:tcPr>
            <w:tcW w:w="1800" w:type="dxa"/>
          </w:tcPr>
          <w:p w:rsidR="004872BA" w:rsidRDefault="004872BA">
            <w:pPr>
              <w:pStyle w:val="HeaderSection"/>
              <w:rPr>
                <w:rFonts w:ascii="Arial" w:hAnsi="Arial" w:cs="Arial"/>
                <w:bCs/>
                <w:color w:val="0000FF"/>
                <w:sz w:val="24"/>
              </w:rPr>
            </w:pPr>
          </w:p>
        </w:tc>
      </w:tr>
      <w:tr w:rsidR="004872BA">
        <w:trPr>
          <w:cantSplit/>
        </w:trPr>
        <w:tc>
          <w:tcPr>
            <w:tcW w:w="2628" w:type="dxa"/>
          </w:tcPr>
          <w:p w:rsidR="004872BA" w:rsidRDefault="004872BA">
            <w:pPr>
              <w:pStyle w:val="HeaderSection"/>
              <w:rPr>
                <w:rFonts w:ascii="Arial" w:hAnsi="Arial" w:cs="Arial"/>
                <w:bCs/>
                <w:sz w:val="24"/>
              </w:rPr>
            </w:pPr>
            <w:r>
              <w:rPr>
                <w:rFonts w:cs="Arial"/>
                <w:bCs/>
                <w:sz w:val="24"/>
              </w:rPr>
              <w:t>PTS Project Name:</w:t>
            </w:r>
          </w:p>
        </w:tc>
        <w:tc>
          <w:tcPr>
            <w:tcW w:w="3600" w:type="dxa"/>
          </w:tcPr>
          <w:p w:rsidR="004872BA" w:rsidRDefault="004872BA">
            <w:pPr>
              <w:pStyle w:val="HeaderSection"/>
              <w:rPr>
                <w:rFonts w:ascii="Arial" w:hAnsi="Arial" w:cs="Arial"/>
                <w:bCs/>
                <w:sz w:val="24"/>
              </w:rPr>
            </w:pPr>
          </w:p>
        </w:tc>
        <w:tc>
          <w:tcPr>
            <w:tcW w:w="1620" w:type="dxa"/>
          </w:tcPr>
          <w:p w:rsidR="004872BA" w:rsidRDefault="004872BA">
            <w:pPr>
              <w:pStyle w:val="HeaderSection"/>
              <w:rPr>
                <w:rFonts w:ascii="Arial" w:hAnsi="Arial" w:cs="Arial"/>
                <w:bCs/>
                <w:sz w:val="24"/>
              </w:rPr>
            </w:pPr>
            <w:r>
              <w:rPr>
                <w:rFonts w:cs="Arial"/>
                <w:bCs/>
                <w:sz w:val="24"/>
              </w:rPr>
              <w:t>PTS ID:</w:t>
            </w:r>
          </w:p>
        </w:tc>
        <w:tc>
          <w:tcPr>
            <w:tcW w:w="1800" w:type="dxa"/>
          </w:tcPr>
          <w:p w:rsidR="004872BA" w:rsidRDefault="004872BA">
            <w:pPr>
              <w:pStyle w:val="HeaderSection"/>
              <w:rPr>
                <w:rFonts w:ascii="Arial" w:hAnsi="Arial" w:cs="Arial"/>
                <w:bCs/>
                <w:color w:val="0000FF"/>
                <w:sz w:val="24"/>
              </w:rPr>
            </w:pPr>
          </w:p>
        </w:tc>
      </w:tr>
    </w:tbl>
    <w:p w:rsidR="004872BA" w:rsidRDefault="004872BA">
      <w:pPr>
        <w:pStyle w:val="Header"/>
        <w:tabs>
          <w:tab w:val="clear" w:pos="4153"/>
          <w:tab w:val="clear" w:pos="8306"/>
        </w:tabs>
        <w:spacing w:before="0" w:after="0"/>
      </w:pPr>
    </w:p>
    <w:p w:rsidR="004872BA" w:rsidRDefault="004872BA">
      <w:pPr>
        <w:pStyle w:val="HeaderSection"/>
        <w:rPr>
          <w:rFonts w:ascii="Arial" w:hAnsi="Arial" w:cs="Arial"/>
          <w:sz w:val="20"/>
        </w:rPr>
      </w:pPr>
    </w:p>
    <w:p w:rsidR="004872BA" w:rsidRDefault="004872BA">
      <w:pPr>
        <w:pStyle w:val="HeaderSection"/>
        <w:rPr>
          <w:rFonts w:ascii="Arial" w:hAnsi="Arial" w:cs="Arial"/>
        </w:rPr>
      </w:pPr>
      <w:r>
        <w:rPr>
          <w:rFonts w:ascii="Arial" w:hAnsi="Arial" w:cs="Arial"/>
        </w:rPr>
        <w:t>Document Control</w:t>
      </w:r>
    </w:p>
    <w:p w:rsidR="004872BA" w:rsidRDefault="004872BA">
      <w:pPr>
        <w:rPr>
          <w:rFonts w:cs="Arial"/>
        </w:rPr>
      </w:pPr>
    </w:p>
    <w:p w:rsidR="004872BA" w:rsidRDefault="004872BA" w:rsidP="001A3E47">
      <w:pPr>
        <w:numPr>
          <w:ilvl w:val="0"/>
          <w:numId w:val="1"/>
        </w:numPr>
        <w:rPr>
          <w:rFonts w:ascii="Arial" w:hAnsi="Arial" w:cs="Arial"/>
          <w:b/>
        </w:rPr>
      </w:pPr>
      <w:commentRangeStart w:id="0"/>
      <w:r>
        <w:rPr>
          <w:rFonts w:ascii="Arial" w:hAnsi="Arial" w:cs="Arial"/>
          <w:b/>
        </w:rPr>
        <w:t>Document History</w:t>
      </w:r>
      <w:commentRangeEnd w:id="0"/>
      <w:r>
        <w:rPr>
          <w:rStyle w:val="CommentReference"/>
          <w:rFonts w:ascii="Arial" w:hAnsi="Arial" w:cs="Arial"/>
          <w:vanish/>
          <w:sz w:val="20"/>
        </w:rPr>
        <w:commentReference w:id="0"/>
      </w:r>
      <w:r w:rsidR="000A2CF2">
        <w:rPr>
          <w:rFonts w:ascii="Arial" w:hAnsi="Arial" w:cs="Arial"/>
          <w:b/>
        </w:rPr>
        <w:t xml:space="preserve"> </w:t>
      </w:r>
    </w:p>
    <w:p w:rsidR="004872BA" w:rsidRDefault="004872BA">
      <w:pPr>
        <w:rPr>
          <w:rFonts w:cs="Arial"/>
        </w:rPr>
      </w:pPr>
    </w:p>
    <w:tbl>
      <w:tblPr>
        <w:tblW w:w="9547" w:type="dxa"/>
        <w:tblInd w:w="108"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000"/>
      </w:tblPr>
      <w:tblGrid>
        <w:gridCol w:w="896"/>
        <w:gridCol w:w="1446"/>
        <w:gridCol w:w="1603"/>
        <w:gridCol w:w="1603"/>
        <w:gridCol w:w="3999"/>
      </w:tblGrid>
      <w:tr w:rsidR="004872BA">
        <w:tc>
          <w:tcPr>
            <w:tcW w:w="896" w:type="dxa"/>
            <w:tcBorders>
              <w:top w:val="single" w:sz="4" w:space="0" w:color="auto"/>
              <w:bottom w:val="single" w:sz="4" w:space="0" w:color="auto"/>
              <w:right w:val="single" w:sz="4" w:space="0" w:color="auto"/>
            </w:tcBorders>
            <w:shd w:val="clear" w:color="auto" w:fill="CCCCCC"/>
          </w:tcPr>
          <w:p w:rsidR="004872BA" w:rsidRDefault="004872BA">
            <w:pPr>
              <w:pStyle w:val="Header"/>
              <w:tabs>
                <w:tab w:val="clear" w:pos="4153"/>
                <w:tab w:val="clear" w:pos="8306"/>
              </w:tabs>
              <w:jc w:val="center"/>
              <w:rPr>
                <w:rFonts w:cs="Arial"/>
                <w:b/>
              </w:rPr>
            </w:pPr>
            <w:r>
              <w:rPr>
                <w:rFonts w:cs="Arial"/>
                <w:b/>
              </w:rPr>
              <w:t>Version</w:t>
            </w:r>
          </w:p>
        </w:tc>
        <w:tc>
          <w:tcPr>
            <w:tcW w:w="1446" w:type="dxa"/>
            <w:tcBorders>
              <w:top w:val="single" w:sz="4" w:space="0" w:color="auto"/>
              <w:left w:val="single" w:sz="4" w:space="0" w:color="auto"/>
              <w:bottom w:val="single" w:sz="4" w:space="0" w:color="auto"/>
              <w:right w:val="single" w:sz="4" w:space="0" w:color="auto"/>
            </w:tcBorders>
            <w:shd w:val="clear" w:color="auto" w:fill="CCCCCC"/>
          </w:tcPr>
          <w:p w:rsidR="004872BA" w:rsidRDefault="004872BA">
            <w:pPr>
              <w:pStyle w:val="Header"/>
              <w:tabs>
                <w:tab w:val="clear" w:pos="4153"/>
                <w:tab w:val="clear" w:pos="8306"/>
              </w:tabs>
              <w:jc w:val="center"/>
              <w:rPr>
                <w:rFonts w:cs="Arial"/>
                <w:b/>
              </w:rPr>
            </w:pPr>
            <w:r>
              <w:rPr>
                <w:rFonts w:cs="Arial"/>
                <w:b/>
              </w:rPr>
              <w:t>Date</w:t>
            </w:r>
          </w:p>
        </w:tc>
        <w:tc>
          <w:tcPr>
            <w:tcW w:w="1603" w:type="dxa"/>
            <w:tcBorders>
              <w:top w:val="single" w:sz="4" w:space="0" w:color="auto"/>
              <w:left w:val="single" w:sz="4" w:space="0" w:color="auto"/>
              <w:bottom w:val="single" w:sz="4" w:space="0" w:color="auto"/>
              <w:right w:val="single" w:sz="4" w:space="0" w:color="auto"/>
            </w:tcBorders>
            <w:shd w:val="clear" w:color="auto" w:fill="CCCCCC"/>
          </w:tcPr>
          <w:p w:rsidR="004872BA" w:rsidRDefault="004872BA">
            <w:pPr>
              <w:pStyle w:val="Header"/>
              <w:tabs>
                <w:tab w:val="clear" w:pos="4153"/>
                <w:tab w:val="clear" w:pos="8306"/>
              </w:tabs>
              <w:jc w:val="center"/>
              <w:rPr>
                <w:rFonts w:cs="Arial"/>
                <w:b/>
              </w:rPr>
            </w:pPr>
            <w:r>
              <w:rPr>
                <w:rFonts w:cs="Arial"/>
                <w:b/>
                <w:sz w:val="20"/>
              </w:rPr>
              <w:t>Status: &lt;Draft or Final&gt;</w:t>
            </w:r>
          </w:p>
        </w:tc>
        <w:tc>
          <w:tcPr>
            <w:tcW w:w="1603" w:type="dxa"/>
            <w:tcBorders>
              <w:top w:val="single" w:sz="4" w:space="0" w:color="auto"/>
              <w:left w:val="single" w:sz="4" w:space="0" w:color="auto"/>
              <w:bottom w:val="single" w:sz="4" w:space="0" w:color="auto"/>
              <w:right w:val="single" w:sz="4" w:space="0" w:color="auto"/>
            </w:tcBorders>
            <w:shd w:val="clear" w:color="auto" w:fill="CCCCCC"/>
          </w:tcPr>
          <w:p w:rsidR="004872BA" w:rsidRDefault="004872BA">
            <w:pPr>
              <w:pStyle w:val="Header"/>
              <w:tabs>
                <w:tab w:val="clear" w:pos="4153"/>
                <w:tab w:val="clear" w:pos="8306"/>
              </w:tabs>
              <w:jc w:val="center"/>
              <w:rPr>
                <w:rFonts w:cs="Arial"/>
                <w:b/>
              </w:rPr>
            </w:pPr>
            <w:r>
              <w:rPr>
                <w:rFonts w:cs="Arial"/>
                <w:b/>
              </w:rPr>
              <w:t>Author</w:t>
            </w:r>
          </w:p>
        </w:tc>
        <w:tc>
          <w:tcPr>
            <w:tcW w:w="3999" w:type="dxa"/>
            <w:tcBorders>
              <w:top w:val="single" w:sz="4" w:space="0" w:color="auto"/>
              <w:left w:val="single" w:sz="4" w:space="0" w:color="auto"/>
              <w:bottom w:val="single" w:sz="4" w:space="0" w:color="auto"/>
            </w:tcBorders>
            <w:shd w:val="clear" w:color="auto" w:fill="CCCCCC"/>
          </w:tcPr>
          <w:p w:rsidR="004872BA" w:rsidRDefault="004872BA">
            <w:pPr>
              <w:pStyle w:val="Header"/>
              <w:tabs>
                <w:tab w:val="clear" w:pos="4153"/>
                <w:tab w:val="clear" w:pos="8306"/>
              </w:tabs>
              <w:jc w:val="center"/>
              <w:rPr>
                <w:rFonts w:cs="Arial"/>
                <w:b/>
              </w:rPr>
            </w:pPr>
            <w:r>
              <w:rPr>
                <w:rFonts w:cs="Arial"/>
                <w:b/>
              </w:rPr>
              <w:t>Comment / Changes from Prior Version</w:t>
            </w:r>
          </w:p>
        </w:tc>
      </w:tr>
      <w:tr w:rsidR="004872BA">
        <w:tc>
          <w:tcPr>
            <w:tcW w:w="896" w:type="dxa"/>
            <w:tcBorders>
              <w:top w:val="single" w:sz="4" w:space="0" w:color="auto"/>
              <w:bottom w:val="single" w:sz="4" w:space="0" w:color="auto"/>
              <w:right w:val="single" w:sz="4" w:space="0" w:color="auto"/>
            </w:tcBorders>
          </w:tcPr>
          <w:p w:rsidR="004872BA" w:rsidRDefault="00913202">
            <w:pPr>
              <w:pStyle w:val="Header"/>
              <w:tabs>
                <w:tab w:val="clear" w:pos="4153"/>
                <w:tab w:val="clear" w:pos="8306"/>
              </w:tabs>
              <w:rPr>
                <w:rFonts w:cs="Arial"/>
              </w:rPr>
            </w:pPr>
            <w:r>
              <w:rPr>
                <w:rFonts w:cs="Arial"/>
              </w:rPr>
              <w:t>0.1</w:t>
            </w:r>
          </w:p>
        </w:tc>
        <w:tc>
          <w:tcPr>
            <w:tcW w:w="1446" w:type="dxa"/>
            <w:tcBorders>
              <w:top w:val="single" w:sz="4" w:space="0" w:color="auto"/>
              <w:left w:val="single" w:sz="4" w:space="0" w:color="auto"/>
              <w:bottom w:val="single" w:sz="4" w:space="0" w:color="auto"/>
              <w:right w:val="single" w:sz="4" w:space="0" w:color="auto"/>
            </w:tcBorders>
          </w:tcPr>
          <w:p w:rsidR="004872BA" w:rsidRDefault="000A2CF2">
            <w:pPr>
              <w:pStyle w:val="Header"/>
              <w:tabs>
                <w:tab w:val="clear" w:pos="4153"/>
                <w:tab w:val="clear" w:pos="8306"/>
              </w:tabs>
              <w:rPr>
                <w:rFonts w:cs="Arial"/>
                <w:sz w:val="16"/>
              </w:rPr>
            </w:pPr>
            <w:r>
              <w:rPr>
                <w:rFonts w:cs="Arial"/>
                <w:sz w:val="16"/>
              </w:rPr>
              <w:t>20/04/2010</w:t>
            </w:r>
          </w:p>
        </w:tc>
        <w:tc>
          <w:tcPr>
            <w:tcW w:w="1603" w:type="dxa"/>
            <w:tcBorders>
              <w:top w:val="single" w:sz="4" w:space="0" w:color="auto"/>
              <w:left w:val="single" w:sz="4" w:space="0" w:color="auto"/>
              <w:bottom w:val="single" w:sz="4" w:space="0" w:color="auto"/>
              <w:right w:val="single" w:sz="4" w:space="0" w:color="auto"/>
            </w:tcBorders>
          </w:tcPr>
          <w:p w:rsidR="004872BA" w:rsidRDefault="000A2CF2">
            <w:pPr>
              <w:pStyle w:val="Header"/>
              <w:tabs>
                <w:tab w:val="clear" w:pos="4153"/>
                <w:tab w:val="clear" w:pos="8306"/>
              </w:tabs>
              <w:rPr>
                <w:rFonts w:cs="Arial"/>
              </w:rPr>
            </w:pPr>
            <w:r>
              <w:rPr>
                <w:rFonts w:cs="Arial"/>
              </w:rPr>
              <w:t>Draft</w:t>
            </w:r>
          </w:p>
        </w:tc>
        <w:tc>
          <w:tcPr>
            <w:tcW w:w="1603" w:type="dxa"/>
            <w:tcBorders>
              <w:top w:val="single" w:sz="4" w:space="0" w:color="auto"/>
              <w:left w:val="single" w:sz="4" w:space="0" w:color="auto"/>
              <w:bottom w:val="single" w:sz="4" w:space="0" w:color="auto"/>
              <w:right w:val="single" w:sz="4" w:space="0" w:color="auto"/>
            </w:tcBorders>
          </w:tcPr>
          <w:p w:rsidR="004872BA" w:rsidRDefault="00913202">
            <w:pPr>
              <w:pStyle w:val="Header"/>
              <w:tabs>
                <w:tab w:val="clear" w:pos="4153"/>
                <w:tab w:val="clear" w:pos="8306"/>
              </w:tabs>
              <w:rPr>
                <w:rFonts w:cs="Arial"/>
              </w:rPr>
            </w:pPr>
            <w:r>
              <w:rPr>
                <w:rFonts w:cs="Arial"/>
              </w:rPr>
              <w:t>Kemal, Tanveer</w:t>
            </w:r>
          </w:p>
        </w:tc>
        <w:tc>
          <w:tcPr>
            <w:tcW w:w="3999" w:type="dxa"/>
            <w:tcBorders>
              <w:top w:val="single" w:sz="4" w:space="0" w:color="auto"/>
              <w:left w:val="single" w:sz="4" w:space="0" w:color="auto"/>
              <w:bottom w:val="single" w:sz="4" w:space="0" w:color="auto"/>
            </w:tcBorders>
          </w:tcPr>
          <w:p w:rsidR="004872BA" w:rsidRDefault="00913202">
            <w:pPr>
              <w:pStyle w:val="Header"/>
              <w:tabs>
                <w:tab w:val="clear" w:pos="4153"/>
                <w:tab w:val="clear" w:pos="8306"/>
              </w:tabs>
              <w:rPr>
                <w:rFonts w:cs="Arial"/>
              </w:rPr>
            </w:pPr>
            <w:r>
              <w:rPr>
                <w:rFonts w:cs="Arial"/>
              </w:rPr>
              <w:t>Initial version, having requirement details</w:t>
            </w:r>
          </w:p>
        </w:tc>
      </w:tr>
      <w:tr w:rsidR="004872BA">
        <w:tc>
          <w:tcPr>
            <w:tcW w:w="896" w:type="dxa"/>
            <w:tcBorders>
              <w:top w:val="single" w:sz="4" w:space="0" w:color="auto"/>
              <w:bottom w:val="single" w:sz="4" w:space="0" w:color="auto"/>
              <w:right w:val="single" w:sz="4" w:space="0" w:color="auto"/>
            </w:tcBorders>
          </w:tcPr>
          <w:p w:rsidR="004872BA" w:rsidRDefault="00913202">
            <w:pPr>
              <w:pStyle w:val="Header"/>
              <w:tabs>
                <w:tab w:val="clear" w:pos="4153"/>
                <w:tab w:val="clear" w:pos="8306"/>
              </w:tabs>
              <w:rPr>
                <w:rFonts w:cs="Arial"/>
              </w:rPr>
            </w:pPr>
            <w:r>
              <w:rPr>
                <w:rFonts w:cs="Arial"/>
              </w:rPr>
              <w:t>0.2</w:t>
            </w:r>
          </w:p>
        </w:tc>
        <w:tc>
          <w:tcPr>
            <w:tcW w:w="1446" w:type="dxa"/>
            <w:tcBorders>
              <w:top w:val="single" w:sz="4" w:space="0" w:color="auto"/>
              <w:left w:val="single" w:sz="4" w:space="0" w:color="auto"/>
              <w:bottom w:val="single" w:sz="4" w:space="0" w:color="auto"/>
              <w:right w:val="single" w:sz="4" w:space="0" w:color="auto"/>
            </w:tcBorders>
          </w:tcPr>
          <w:p w:rsidR="004872BA" w:rsidRDefault="00913202">
            <w:pPr>
              <w:pStyle w:val="Header"/>
              <w:tabs>
                <w:tab w:val="clear" w:pos="4153"/>
                <w:tab w:val="clear" w:pos="8306"/>
              </w:tabs>
              <w:rPr>
                <w:rFonts w:cs="Arial"/>
                <w:sz w:val="16"/>
              </w:rPr>
            </w:pPr>
            <w:r>
              <w:rPr>
                <w:rFonts w:cs="Arial"/>
                <w:sz w:val="16"/>
              </w:rPr>
              <w:t>23/05/2011</w:t>
            </w:r>
          </w:p>
        </w:tc>
        <w:tc>
          <w:tcPr>
            <w:tcW w:w="1603" w:type="dxa"/>
            <w:tcBorders>
              <w:top w:val="single" w:sz="4" w:space="0" w:color="auto"/>
              <w:left w:val="single" w:sz="4" w:space="0" w:color="auto"/>
              <w:bottom w:val="single" w:sz="4" w:space="0" w:color="auto"/>
              <w:right w:val="single" w:sz="4" w:space="0" w:color="auto"/>
            </w:tcBorders>
          </w:tcPr>
          <w:p w:rsidR="004872BA" w:rsidRDefault="000A2CF2">
            <w:pPr>
              <w:pStyle w:val="Header"/>
              <w:tabs>
                <w:tab w:val="clear" w:pos="4153"/>
                <w:tab w:val="clear" w:pos="8306"/>
              </w:tabs>
              <w:rPr>
                <w:rFonts w:cs="Arial"/>
              </w:rPr>
            </w:pPr>
            <w:r>
              <w:rPr>
                <w:rFonts w:cs="Arial"/>
              </w:rPr>
              <w:t xml:space="preserve">Final </w:t>
            </w:r>
          </w:p>
        </w:tc>
        <w:tc>
          <w:tcPr>
            <w:tcW w:w="1603" w:type="dxa"/>
            <w:tcBorders>
              <w:top w:val="single" w:sz="4" w:space="0" w:color="auto"/>
              <w:left w:val="single" w:sz="4" w:space="0" w:color="auto"/>
              <w:bottom w:val="single" w:sz="4" w:space="0" w:color="auto"/>
              <w:right w:val="single" w:sz="4" w:space="0" w:color="auto"/>
            </w:tcBorders>
          </w:tcPr>
          <w:p w:rsidR="004872BA" w:rsidRDefault="00913202" w:rsidP="00913202">
            <w:pPr>
              <w:pStyle w:val="Header"/>
              <w:tabs>
                <w:tab w:val="clear" w:pos="4153"/>
                <w:tab w:val="clear" w:pos="8306"/>
              </w:tabs>
              <w:rPr>
                <w:rFonts w:cs="Arial"/>
              </w:rPr>
            </w:pPr>
            <w:r w:rsidRPr="00913202">
              <w:rPr>
                <w:rFonts w:cs="Arial"/>
              </w:rPr>
              <w:t>Suruzzaman, Md</w:t>
            </w:r>
          </w:p>
        </w:tc>
        <w:tc>
          <w:tcPr>
            <w:tcW w:w="3999" w:type="dxa"/>
            <w:tcBorders>
              <w:top w:val="single" w:sz="4" w:space="0" w:color="auto"/>
              <w:left w:val="single" w:sz="4" w:space="0" w:color="auto"/>
              <w:bottom w:val="single" w:sz="4" w:space="0" w:color="auto"/>
            </w:tcBorders>
          </w:tcPr>
          <w:p w:rsidR="004872BA" w:rsidRDefault="00913202">
            <w:pPr>
              <w:pStyle w:val="Header"/>
              <w:tabs>
                <w:tab w:val="clear" w:pos="4153"/>
                <w:tab w:val="clear" w:pos="8306"/>
              </w:tabs>
              <w:rPr>
                <w:rFonts w:cs="Arial"/>
              </w:rPr>
            </w:pPr>
            <w:r>
              <w:rPr>
                <w:rFonts w:cs="Arial"/>
              </w:rPr>
              <w:t>Updated sections (executive summary, over view, business need etc.)</w:t>
            </w:r>
          </w:p>
        </w:tc>
      </w:tr>
      <w:tr w:rsidR="004239DE">
        <w:tc>
          <w:tcPr>
            <w:tcW w:w="896" w:type="dxa"/>
            <w:tcBorders>
              <w:top w:val="single" w:sz="4" w:space="0" w:color="auto"/>
              <w:bottom w:val="single" w:sz="4" w:space="0" w:color="auto"/>
              <w:right w:val="single" w:sz="4" w:space="0" w:color="auto"/>
            </w:tcBorders>
          </w:tcPr>
          <w:p w:rsidR="004239DE" w:rsidRDefault="004239DE">
            <w:pPr>
              <w:pStyle w:val="Header"/>
              <w:tabs>
                <w:tab w:val="clear" w:pos="4153"/>
                <w:tab w:val="clear" w:pos="8306"/>
              </w:tabs>
              <w:rPr>
                <w:rFonts w:cs="Arial"/>
              </w:rPr>
            </w:pPr>
            <w:r>
              <w:rPr>
                <w:rFonts w:cs="Arial"/>
              </w:rPr>
              <w:t>0.3</w:t>
            </w:r>
          </w:p>
        </w:tc>
        <w:tc>
          <w:tcPr>
            <w:tcW w:w="1446" w:type="dxa"/>
            <w:tcBorders>
              <w:top w:val="single" w:sz="4" w:space="0" w:color="auto"/>
              <w:left w:val="single" w:sz="4" w:space="0" w:color="auto"/>
              <w:bottom w:val="single" w:sz="4" w:space="0" w:color="auto"/>
              <w:right w:val="single" w:sz="4" w:space="0" w:color="auto"/>
            </w:tcBorders>
          </w:tcPr>
          <w:p w:rsidR="004239DE" w:rsidRPr="00D00994" w:rsidRDefault="004239DE">
            <w:pPr>
              <w:pStyle w:val="Header"/>
              <w:tabs>
                <w:tab w:val="clear" w:pos="4153"/>
                <w:tab w:val="clear" w:pos="8306"/>
              </w:tabs>
              <w:rPr>
                <w:rFonts w:cs="Arial"/>
                <w:color w:val="000000" w:themeColor="text1"/>
                <w:sz w:val="16"/>
              </w:rPr>
            </w:pPr>
            <w:r w:rsidRPr="00D00994">
              <w:rPr>
                <w:rFonts w:cs="Arial"/>
                <w:color w:val="000000" w:themeColor="text1"/>
                <w:sz w:val="16"/>
              </w:rPr>
              <w:t>15/04/2012</w:t>
            </w:r>
          </w:p>
        </w:tc>
        <w:tc>
          <w:tcPr>
            <w:tcW w:w="1603" w:type="dxa"/>
            <w:tcBorders>
              <w:top w:val="single" w:sz="4" w:space="0" w:color="auto"/>
              <w:left w:val="single" w:sz="4" w:space="0" w:color="auto"/>
              <w:bottom w:val="single" w:sz="4" w:space="0" w:color="auto"/>
              <w:right w:val="single" w:sz="4" w:space="0" w:color="auto"/>
            </w:tcBorders>
          </w:tcPr>
          <w:p w:rsidR="004239DE" w:rsidRPr="00D00994" w:rsidRDefault="00A226EA">
            <w:pPr>
              <w:pStyle w:val="Header"/>
              <w:tabs>
                <w:tab w:val="clear" w:pos="4153"/>
                <w:tab w:val="clear" w:pos="8306"/>
              </w:tabs>
              <w:rPr>
                <w:rFonts w:cs="Arial"/>
                <w:color w:val="000000" w:themeColor="text1"/>
              </w:rPr>
            </w:pPr>
            <w:ins w:id="1" w:author="Haque, Tamzidul [ICG-GTS]" w:date="2012-04-15T15:38:00Z">
              <w:r w:rsidRPr="00D00994">
                <w:rPr>
                  <w:rFonts w:cs="Arial"/>
                  <w:color w:val="000000" w:themeColor="text1"/>
                </w:rPr>
                <w:t>D</w:t>
              </w:r>
            </w:ins>
            <w:ins w:id="2" w:author="Haque, Tamzidul [ICG-GTS]" w:date="2012-04-15T15:39:00Z">
              <w:r w:rsidRPr="00D00994">
                <w:rPr>
                  <w:rFonts w:cs="Arial"/>
                  <w:color w:val="000000" w:themeColor="text1"/>
                </w:rPr>
                <w:t>r</w:t>
              </w:r>
            </w:ins>
            <w:ins w:id="3" w:author="Haque, Tamzidul [ICG-GTS]" w:date="2012-04-15T15:38:00Z">
              <w:r w:rsidRPr="00D00994">
                <w:rPr>
                  <w:rFonts w:cs="Arial"/>
                  <w:color w:val="000000" w:themeColor="text1"/>
                </w:rPr>
                <w:t>aft</w:t>
              </w:r>
            </w:ins>
          </w:p>
        </w:tc>
        <w:tc>
          <w:tcPr>
            <w:tcW w:w="1603" w:type="dxa"/>
            <w:tcBorders>
              <w:top w:val="single" w:sz="4" w:space="0" w:color="auto"/>
              <w:left w:val="single" w:sz="4" w:space="0" w:color="auto"/>
              <w:bottom w:val="single" w:sz="4" w:space="0" w:color="auto"/>
              <w:right w:val="single" w:sz="4" w:space="0" w:color="auto"/>
            </w:tcBorders>
          </w:tcPr>
          <w:p w:rsidR="004239DE" w:rsidRPr="00D00994" w:rsidRDefault="00A226EA" w:rsidP="00913202">
            <w:pPr>
              <w:pStyle w:val="Header"/>
              <w:tabs>
                <w:tab w:val="clear" w:pos="4153"/>
                <w:tab w:val="clear" w:pos="8306"/>
              </w:tabs>
              <w:rPr>
                <w:ins w:id="4" w:author="Shah Kamal" w:date="2012-04-16T12:54:00Z"/>
                <w:rFonts w:cs="Arial"/>
                <w:color w:val="000000" w:themeColor="text1"/>
              </w:rPr>
            </w:pPr>
            <w:ins w:id="5" w:author="Haque, Tamzidul [ICG-GTS]" w:date="2012-04-15T15:39:00Z">
              <w:r w:rsidRPr="00D00994">
                <w:rPr>
                  <w:rFonts w:cs="Arial"/>
                  <w:color w:val="000000" w:themeColor="text1"/>
                </w:rPr>
                <w:t>Haque, Tamzidul</w:t>
              </w:r>
            </w:ins>
          </w:p>
          <w:p w:rsidR="00C333BB" w:rsidRPr="00D00994" w:rsidRDefault="00C333BB" w:rsidP="00913202">
            <w:pPr>
              <w:pStyle w:val="Header"/>
              <w:tabs>
                <w:tab w:val="clear" w:pos="4153"/>
                <w:tab w:val="clear" w:pos="8306"/>
              </w:tabs>
              <w:rPr>
                <w:rFonts w:cs="Arial"/>
                <w:color w:val="000000" w:themeColor="text1"/>
              </w:rPr>
            </w:pPr>
            <w:ins w:id="6" w:author="Shah Kamal" w:date="2012-04-16T12:54:00Z">
              <w:r w:rsidRPr="00D00994">
                <w:rPr>
                  <w:rFonts w:cs="Arial"/>
                  <w:color w:val="000000" w:themeColor="text1"/>
                </w:rPr>
                <w:t>Kamal, Shah</w:t>
              </w:r>
            </w:ins>
          </w:p>
        </w:tc>
        <w:tc>
          <w:tcPr>
            <w:tcW w:w="3999" w:type="dxa"/>
            <w:tcBorders>
              <w:top w:val="single" w:sz="4" w:space="0" w:color="auto"/>
              <w:left w:val="single" w:sz="4" w:space="0" w:color="auto"/>
              <w:bottom w:val="single" w:sz="4" w:space="0" w:color="auto"/>
            </w:tcBorders>
          </w:tcPr>
          <w:p w:rsidR="004239DE" w:rsidRPr="00D00994" w:rsidRDefault="004C26BD">
            <w:pPr>
              <w:pStyle w:val="Header"/>
              <w:tabs>
                <w:tab w:val="clear" w:pos="4153"/>
                <w:tab w:val="clear" w:pos="8306"/>
              </w:tabs>
              <w:rPr>
                <w:rFonts w:cs="Arial"/>
                <w:color w:val="000000" w:themeColor="text1"/>
              </w:rPr>
            </w:pPr>
            <w:ins w:id="7" w:author="Haque, Tamzidul [ICG-GTS]" w:date="2012-04-15T15:33:00Z">
              <w:r w:rsidRPr="00D00994">
                <w:rPr>
                  <w:rFonts w:cs="Arial"/>
                  <w:color w:val="000000" w:themeColor="text1"/>
                </w:rPr>
                <w:t>Updated section 4.3</w:t>
              </w:r>
            </w:ins>
            <w:ins w:id="8" w:author="Haque, Tamzidul [ICG-GTS]" w:date="2012-04-15T15:37:00Z">
              <w:r w:rsidRPr="00D00994">
                <w:rPr>
                  <w:rFonts w:cs="Arial"/>
                  <w:color w:val="000000" w:themeColor="text1"/>
                </w:rPr>
                <w:t>,</w:t>
              </w:r>
            </w:ins>
            <w:ins w:id="9" w:author="Haque, Tamzidul [ICG-GTS]" w:date="2012-04-15T15:38:00Z">
              <w:r w:rsidR="00A226EA" w:rsidRPr="00D00994">
                <w:rPr>
                  <w:rFonts w:cs="Arial"/>
                  <w:color w:val="000000" w:themeColor="text1"/>
                </w:rPr>
                <w:t xml:space="preserve"> 1. </w:t>
              </w:r>
              <w:r w:rsidR="00A226EA" w:rsidRPr="00D00994">
                <w:rPr>
                  <w:rFonts w:ascii="Trebuchet MS" w:hAnsi="Trebuchet MS"/>
                  <w:bCs/>
                  <w:color w:val="000000" w:themeColor="text1"/>
                  <w:sz w:val="20"/>
                </w:rPr>
                <w:t>Import Flexcube Data into CTR</w:t>
              </w:r>
            </w:ins>
            <w:ins w:id="10" w:author="Haque, Tamzidul [ICG-GTS]" w:date="2012-04-15T15:37:00Z">
              <w:r w:rsidRPr="00D00994">
                <w:rPr>
                  <w:rFonts w:cs="Arial"/>
                  <w:color w:val="000000" w:themeColor="text1"/>
                </w:rPr>
                <w:t xml:space="preserve"> </w:t>
              </w:r>
            </w:ins>
          </w:p>
        </w:tc>
      </w:tr>
      <w:tr w:rsidR="008B5452">
        <w:tc>
          <w:tcPr>
            <w:tcW w:w="896" w:type="dxa"/>
            <w:tcBorders>
              <w:top w:val="single" w:sz="4" w:space="0" w:color="auto"/>
              <w:bottom w:val="single" w:sz="4" w:space="0" w:color="auto"/>
              <w:right w:val="single" w:sz="4" w:space="0" w:color="auto"/>
            </w:tcBorders>
          </w:tcPr>
          <w:p w:rsidR="008B5452" w:rsidRDefault="008B5452" w:rsidP="00B23905">
            <w:pPr>
              <w:pStyle w:val="Header"/>
              <w:tabs>
                <w:tab w:val="clear" w:pos="4153"/>
                <w:tab w:val="clear" w:pos="8306"/>
              </w:tabs>
              <w:rPr>
                <w:rFonts w:cs="Arial"/>
              </w:rPr>
            </w:pPr>
            <w:r>
              <w:rPr>
                <w:rFonts w:cs="Arial"/>
              </w:rPr>
              <w:t>0.4</w:t>
            </w:r>
          </w:p>
        </w:tc>
        <w:tc>
          <w:tcPr>
            <w:tcW w:w="1446" w:type="dxa"/>
            <w:tcBorders>
              <w:top w:val="single" w:sz="4" w:space="0" w:color="auto"/>
              <w:left w:val="single" w:sz="4" w:space="0" w:color="auto"/>
              <w:bottom w:val="single" w:sz="4" w:space="0" w:color="auto"/>
              <w:right w:val="single" w:sz="4" w:space="0" w:color="auto"/>
            </w:tcBorders>
          </w:tcPr>
          <w:p w:rsidR="008B5452" w:rsidRDefault="008B5452" w:rsidP="00B23905">
            <w:pPr>
              <w:pStyle w:val="Header"/>
              <w:tabs>
                <w:tab w:val="clear" w:pos="4153"/>
                <w:tab w:val="clear" w:pos="8306"/>
              </w:tabs>
              <w:rPr>
                <w:rFonts w:cs="Arial"/>
                <w:sz w:val="16"/>
              </w:rPr>
            </w:pPr>
            <w:r>
              <w:rPr>
                <w:rFonts w:cs="Arial"/>
                <w:sz w:val="16"/>
              </w:rPr>
              <w:t>05/07/2012</w:t>
            </w:r>
          </w:p>
        </w:tc>
        <w:tc>
          <w:tcPr>
            <w:tcW w:w="1603" w:type="dxa"/>
            <w:tcBorders>
              <w:top w:val="single" w:sz="4" w:space="0" w:color="auto"/>
              <w:left w:val="single" w:sz="4" w:space="0" w:color="auto"/>
              <w:bottom w:val="single" w:sz="4" w:space="0" w:color="auto"/>
              <w:right w:val="single" w:sz="4" w:space="0" w:color="auto"/>
            </w:tcBorders>
          </w:tcPr>
          <w:p w:rsidR="008B5452" w:rsidRDefault="008B5452" w:rsidP="00B23905">
            <w:pPr>
              <w:pStyle w:val="Header"/>
              <w:tabs>
                <w:tab w:val="clear" w:pos="4153"/>
                <w:tab w:val="clear" w:pos="8306"/>
              </w:tabs>
              <w:rPr>
                <w:rFonts w:cs="Arial"/>
              </w:rPr>
            </w:pPr>
            <w:r>
              <w:rPr>
                <w:rFonts w:cs="Arial"/>
              </w:rPr>
              <w:t>Draft</w:t>
            </w:r>
          </w:p>
        </w:tc>
        <w:tc>
          <w:tcPr>
            <w:tcW w:w="1603" w:type="dxa"/>
            <w:tcBorders>
              <w:top w:val="single" w:sz="4" w:space="0" w:color="auto"/>
              <w:left w:val="single" w:sz="4" w:space="0" w:color="auto"/>
              <w:bottom w:val="single" w:sz="4" w:space="0" w:color="auto"/>
              <w:right w:val="single" w:sz="4" w:space="0" w:color="auto"/>
            </w:tcBorders>
          </w:tcPr>
          <w:p w:rsidR="008B5452" w:rsidRDefault="008B5452" w:rsidP="00B23905">
            <w:pPr>
              <w:pStyle w:val="Header"/>
              <w:tabs>
                <w:tab w:val="clear" w:pos="4153"/>
                <w:tab w:val="clear" w:pos="8306"/>
              </w:tabs>
              <w:rPr>
                <w:rFonts w:cs="Arial"/>
              </w:rPr>
            </w:pPr>
            <w:r>
              <w:rPr>
                <w:rFonts w:cs="Arial"/>
              </w:rPr>
              <w:t>Haque, Tamzidul</w:t>
            </w:r>
          </w:p>
          <w:p w:rsidR="008B5452" w:rsidRPr="00913202" w:rsidRDefault="008B5452" w:rsidP="00B23905">
            <w:pPr>
              <w:pStyle w:val="Header"/>
              <w:tabs>
                <w:tab w:val="clear" w:pos="4153"/>
                <w:tab w:val="clear" w:pos="8306"/>
              </w:tabs>
              <w:rPr>
                <w:rFonts w:cs="Arial"/>
              </w:rPr>
            </w:pPr>
          </w:p>
        </w:tc>
        <w:tc>
          <w:tcPr>
            <w:tcW w:w="3999" w:type="dxa"/>
            <w:tcBorders>
              <w:top w:val="single" w:sz="4" w:space="0" w:color="auto"/>
              <w:left w:val="single" w:sz="4" w:space="0" w:color="auto"/>
              <w:bottom w:val="single" w:sz="4" w:space="0" w:color="auto"/>
            </w:tcBorders>
          </w:tcPr>
          <w:p w:rsidR="008B5452" w:rsidRDefault="008B5452" w:rsidP="008B5452">
            <w:pPr>
              <w:pStyle w:val="Header"/>
              <w:tabs>
                <w:tab w:val="clear" w:pos="4153"/>
                <w:tab w:val="clear" w:pos="8306"/>
              </w:tabs>
              <w:rPr>
                <w:rFonts w:cs="Arial"/>
              </w:rPr>
            </w:pPr>
            <w:r>
              <w:rPr>
                <w:rFonts w:cs="Arial"/>
              </w:rPr>
              <w:t xml:space="preserve">Included requirement </w:t>
            </w:r>
            <w:bookmarkStart w:id="11" w:name="_GoBack"/>
            <w:bookmarkEnd w:id="11"/>
            <w:r>
              <w:rPr>
                <w:rFonts w:cs="Arial"/>
              </w:rPr>
              <w:t xml:space="preserve">1.6, 1.7 under section 4.3 </w:t>
            </w:r>
          </w:p>
        </w:tc>
      </w:tr>
    </w:tbl>
    <w:p w:rsidR="004872BA" w:rsidRDefault="004872BA">
      <w:pPr>
        <w:rPr>
          <w:rFonts w:cs="Arial"/>
        </w:rPr>
      </w:pPr>
    </w:p>
    <w:p w:rsidR="004872BA" w:rsidRDefault="004872BA">
      <w:pPr>
        <w:pStyle w:val="CommentText"/>
        <w:rPr>
          <w:rFonts w:ascii="Times New Roman" w:hAnsi="Times New Roman" w:cs="Arial"/>
          <w:lang w:val="en-US"/>
        </w:rPr>
      </w:pPr>
    </w:p>
    <w:p w:rsidR="004872BA" w:rsidRDefault="004872BA" w:rsidP="001A3E47">
      <w:pPr>
        <w:numPr>
          <w:ilvl w:val="0"/>
          <w:numId w:val="1"/>
        </w:numPr>
        <w:rPr>
          <w:rFonts w:ascii="Arial" w:hAnsi="Arial" w:cs="Arial"/>
          <w:b/>
          <w:sz w:val="18"/>
        </w:rPr>
      </w:pPr>
      <w:commentRangeStart w:id="12"/>
      <w:r>
        <w:rPr>
          <w:rFonts w:ascii="Arial" w:hAnsi="Arial" w:cs="Arial"/>
          <w:b/>
          <w:sz w:val="18"/>
        </w:rPr>
        <w:t>Document Reviewers/Approvers</w:t>
      </w:r>
      <w:commentRangeEnd w:id="12"/>
      <w:r>
        <w:rPr>
          <w:rStyle w:val="CommentReference"/>
          <w:rFonts w:ascii="Arial" w:hAnsi="Arial" w:cs="Arial"/>
          <w:vanish/>
          <w:sz w:val="18"/>
        </w:rPr>
        <w:commentReference w:id="12"/>
      </w:r>
    </w:p>
    <w:p w:rsidR="004872BA" w:rsidRDefault="004872BA">
      <w:pPr>
        <w:rPr>
          <w:rFonts w:cs="Arial"/>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3690"/>
        <w:gridCol w:w="1530"/>
        <w:gridCol w:w="1440"/>
      </w:tblGrid>
      <w:tr w:rsidR="004872BA">
        <w:tc>
          <w:tcPr>
            <w:tcW w:w="2880" w:type="dxa"/>
            <w:shd w:val="clear" w:color="auto" w:fill="CCCCCC"/>
          </w:tcPr>
          <w:p w:rsidR="004872BA" w:rsidRDefault="004872BA">
            <w:pPr>
              <w:pStyle w:val="Header"/>
              <w:tabs>
                <w:tab w:val="clear" w:pos="4153"/>
                <w:tab w:val="clear" w:pos="8306"/>
              </w:tabs>
              <w:rPr>
                <w:rFonts w:cs="Arial"/>
                <w:b/>
              </w:rPr>
            </w:pPr>
            <w:r>
              <w:rPr>
                <w:rFonts w:cs="Arial"/>
                <w:b/>
              </w:rPr>
              <w:t>Name</w:t>
            </w:r>
          </w:p>
        </w:tc>
        <w:tc>
          <w:tcPr>
            <w:tcW w:w="3690" w:type="dxa"/>
            <w:shd w:val="clear" w:color="auto" w:fill="CCCCCC"/>
            <w:vAlign w:val="center"/>
          </w:tcPr>
          <w:p w:rsidR="004872BA" w:rsidRDefault="004872BA">
            <w:pPr>
              <w:rPr>
                <w:rFonts w:ascii="Arial" w:hAnsi="Arial" w:cs="Arial"/>
                <w:b/>
                <w:sz w:val="18"/>
              </w:rPr>
            </w:pPr>
            <w:r>
              <w:rPr>
                <w:rFonts w:ascii="Arial" w:hAnsi="Arial" w:cs="Arial"/>
                <w:b/>
                <w:sz w:val="18"/>
              </w:rPr>
              <w:t>Position (e.g. Client Manager, Project Manager etc.)</w:t>
            </w:r>
          </w:p>
        </w:tc>
        <w:tc>
          <w:tcPr>
            <w:tcW w:w="1530" w:type="dxa"/>
            <w:shd w:val="clear" w:color="auto" w:fill="CCCCCC"/>
          </w:tcPr>
          <w:p w:rsidR="004872BA" w:rsidRDefault="004872BA">
            <w:pPr>
              <w:pStyle w:val="Header"/>
              <w:tabs>
                <w:tab w:val="clear" w:pos="4153"/>
                <w:tab w:val="clear" w:pos="8306"/>
              </w:tabs>
              <w:rPr>
                <w:rFonts w:cs="Arial"/>
                <w:b/>
              </w:rPr>
            </w:pPr>
            <w:r>
              <w:rPr>
                <w:rFonts w:cs="Arial"/>
                <w:b/>
              </w:rPr>
              <w:t>Reviewer (only)</w:t>
            </w:r>
          </w:p>
        </w:tc>
        <w:tc>
          <w:tcPr>
            <w:tcW w:w="1440" w:type="dxa"/>
            <w:shd w:val="clear" w:color="auto" w:fill="CCCCCC"/>
            <w:vAlign w:val="center"/>
          </w:tcPr>
          <w:p w:rsidR="004872BA" w:rsidRDefault="004872BA">
            <w:pPr>
              <w:rPr>
                <w:rFonts w:ascii="Arial" w:hAnsi="Arial" w:cs="Arial"/>
                <w:b/>
                <w:sz w:val="18"/>
              </w:rPr>
            </w:pPr>
            <w:r>
              <w:rPr>
                <w:rFonts w:ascii="Arial" w:hAnsi="Arial" w:cs="Arial"/>
                <w:b/>
                <w:sz w:val="18"/>
              </w:rPr>
              <w:t>Reviewer and Approver</w:t>
            </w:r>
          </w:p>
        </w:tc>
      </w:tr>
      <w:tr w:rsidR="004872BA">
        <w:tc>
          <w:tcPr>
            <w:tcW w:w="2880" w:type="dxa"/>
          </w:tcPr>
          <w:p w:rsidR="004872BA" w:rsidRDefault="001D20C8">
            <w:pPr>
              <w:pStyle w:val="Header"/>
              <w:tabs>
                <w:tab w:val="clear" w:pos="4153"/>
                <w:tab w:val="clear" w:pos="8306"/>
              </w:tabs>
              <w:rPr>
                <w:rFonts w:cs="Arial"/>
              </w:rPr>
            </w:pPr>
            <w:r>
              <w:rPr>
                <w:rFonts w:cs="Arial"/>
              </w:rPr>
              <w:t xml:space="preserve">Md. Suruzzaman </w:t>
            </w:r>
          </w:p>
        </w:tc>
        <w:tc>
          <w:tcPr>
            <w:tcW w:w="3690" w:type="dxa"/>
          </w:tcPr>
          <w:p w:rsidR="004872BA" w:rsidRDefault="004872BA">
            <w:pPr>
              <w:pStyle w:val="Header"/>
              <w:tabs>
                <w:tab w:val="clear" w:pos="4153"/>
                <w:tab w:val="clear" w:pos="8306"/>
              </w:tabs>
              <w:rPr>
                <w:rFonts w:cs="Arial"/>
              </w:rPr>
            </w:pPr>
            <w:r>
              <w:rPr>
                <w:rFonts w:cs="Arial"/>
              </w:rPr>
              <w:t>Client Manager</w:t>
            </w:r>
          </w:p>
        </w:tc>
        <w:tc>
          <w:tcPr>
            <w:tcW w:w="1530" w:type="dxa"/>
          </w:tcPr>
          <w:p w:rsidR="004872BA" w:rsidRDefault="004872BA">
            <w:pPr>
              <w:pStyle w:val="Header"/>
              <w:tabs>
                <w:tab w:val="clear" w:pos="4153"/>
                <w:tab w:val="clear" w:pos="8306"/>
              </w:tabs>
              <w:jc w:val="center"/>
              <w:rPr>
                <w:rFonts w:cs="Arial"/>
              </w:rPr>
            </w:pPr>
          </w:p>
        </w:tc>
        <w:tc>
          <w:tcPr>
            <w:tcW w:w="1440" w:type="dxa"/>
          </w:tcPr>
          <w:p w:rsidR="004872BA" w:rsidRDefault="004872BA">
            <w:pPr>
              <w:pStyle w:val="Header"/>
              <w:tabs>
                <w:tab w:val="clear" w:pos="4153"/>
                <w:tab w:val="clear" w:pos="8306"/>
              </w:tabs>
              <w:jc w:val="center"/>
              <w:rPr>
                <w:rFonts w:cs="Arial"/>
              </w:rPr>
            </w:pPr>
            <w:r>
              <w:rPr>
                <w:rFonts w:cs="Arial"/>
              </w:rPr>
              <w:t>X</w:t>
            </w:r>
          </w:p>
        </w:tc>
      </w:tr>
      <w:tr w:rsidR="004872BA">
        <w:tc>
          <w:tcPr>
            <w:tcW w:w="2880" w:type="dxa"/>
          </w:tcPr>
          <w:p w:rsidR="004872BA" w:rsidRDefault="008B5452">
            <w:pPr>
              <w:pStyle w:val="Header"/>
              <w:tabs>
                <w:tab w:val="clear" w:pos="4153"/>
                <w:tab w:val="clear" w:pos="8306"/>
              </w:tabs>
              <w:rPr>
                <w:rFonts w:cs="Arial"/>
              </w:rPr>
            </w:pPr>
            <w:r>
              <w:rPr>
                <w:rFonts w:cs="Arial"/>
              </w:rPr>
              <w:t>Md. Muniruzzaman Molla</w:t>
            </w:r>
          </w:p>
        </w:tc>
        <w:tc>
          <w:tcPr>
            <w:tcW w:w="3690" w:type="dxa"/>
          </w:tcPr>
          <w:p w:rsidR="004872BA" w:rsidRDefault="004872BA">
            <w:pPr>
              <w:pStyle w:val="Header"/>
              <w:tabs>
                <w:tab w:val="clear" w:pos="4153"/>
                <w:tab w:val="clear" w:pos="8306"/>
              </w:tabs>
              <w:rPr>
                <w:rFonts w:cs="Arial"/>
              </w:rPr>
            </w:pPr>
            <w:r>
              <w:rPr>
                <w:rFonts w:cs="Arial"/>
              </w:rPr>
              <w:t>Project Manager</w:t>
            </w:r>
          </w:p>
        </w:tc>
        <w:tc>
          <w:tcPr>
            <w:tcW w:w="1530" w:type="dxa"/>
          </w:tcPr>
          <w:p w:rsidR="004872BA" w:rsidRDefault="004872BA">
            <w:pPr>
              <w:pStyle w:val="Header"/>
              <w:tabs>
                <w:tab w:val="clear" w:pos="4153"/>
                <w:tab w:val="clear" w:pos="8306"/>
              </w:tabs>
              <w:jc w:val="center"/>
              <w:rPr>
                <w:rFonts w:cs="Arial"/>
              </w:rPr>
            </w:pPr>
          </w:p>
        </w:tc>
        <w:tc>
          <w:tcPr>
            <w:tcW w:w="1440" w:type="dxa"/>
          </w:tcPr>
          <w:p w:rsidR="004872BA" w:rsidRDefault="004872BA">
            <w:pPr>
              <w:pStyle w:val="Header"/>
              <w:tabs>
                <w:tab w:val="clear" w:pos="4153"/>
                <w:tab w:val="clear" w:pos="8306"/>
              </w:tabs>
              <w:jc w:val="center"/>
              <w:rPr>
                <w:rFonts w:cs="Arial"/>
              </w:rPr>
            </w:pPr>
            <w:r>
              <w:rPr>
                <w:rFonts w:cs="Arial"/>
              </w:rPr>
              <w:t>X</w:t>
            </w:r>
          </w:p>
        </w:tc>
      </w:tr>
      <w:tr w:rsidR="004872BA">
        <w:tc>
          <w:tcPr>
            <w:tcW w:w="288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530" w:type="dxa"/>
          </w:tcPr>
          <w:p w:rsidR="004872BA" w:rsidRDefault="004872BA">
            <w:pPr>
              <w:pStyle w:val="Header"/>
              <w:tabs>
                <w:tab w:val="clear" w:pos="4153"/>
                <w:tab w:val="clear" w:pos="8306"/>
              </w:tabs>
              <w:jc w:val="center"/>
              <w:rPr>
                <w:rFonts w:cs="Arial"/>
              </w:rPr>
            </w:pPr>
          </w:p>
        </w:tc>
        <w:tc>
          <w:tcPr>
            <w:tcW w:w="1440" w:type="dxa"/>
          </w:tcPr>
          <w:p w:rsidR="004872BA" w:rsidRDefault="004872BA">
            <w:pPr>
              <w:pStyle w:val="Header"/>
              <w:tabs>
                <w:tab w:val="clear" w:pos="4153"/>
                <w:tab w:val="clear" w:pos="8306"/>
              </w:tabs>
              <w:jc w:val="center"/>
              <w:rPr>
                <w:rFonts w:cs="Arial"/>
              </w:rPr>
            </w:pPr>
          </w:p>
        </w:tc>
      </w:tr>
      <w:tr w:rsidR="004872BA">
        <w:tc>
          <w:tcPr>
            <w:tcW w:w="288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530" w:type="dxa"/>
          </w:tcPr>
          <w:p w:rsidR="004872BA" w:rsidRDefault="004872BA">
            <w:pPr>
              <w:pStyle w:val="Header"/>
              <w:tabs>
                <w:tab w:val="clear" w:pos="4153"/>
                <w:tab w:val="clear" w:pos="8306"/>
              </w:tabs>
              <w:jc w:val="center"/>
              <w:rPr>
                <w:rFonts w:cs="Arial"/>
              </w:rPr>
            </w:pPr>
          </w:p>
        </w:tc>
        <w:tc>
          <w:tcPr>
            <w:tcW w:w="1440" w:type="dxa"/>
          </w:tcPr>
          <w:p w:rsidR="004872BA" w:rsidRDefault="004872BA">
            <w:pPr>
              <w:pStyle w:val="Header"/>
              <w:tabs>
                <w:tab w:val="clear" w:pos="4153"/>
                <w:tab w:val="clear" w:pos="8306"/>
              </w:tabs>
              <w:jc w:val="center"/>
              <w:rPr>
                <w:rFonts w:cs="Arial"/>
              </w:rPr>
            </w:pPr>
          </w:p>
        </w:tc>
      </w:tr>
      <w:tr w:rsidR="004872BA">
        <w:tc>
          <w:tcPr>
            <w:tcW w:w="288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530" w:type="dxa"/>
          </w:tcPr>
          <w:p w:rsidR="004872BA" w:rsidRDefault="004872BA">
            <w:pPr>
              <w:pStyle w:val="Header"/>
              <w:tabs>
                <w:tab w:val="clear" w:pos="4153"/>
                <w:tab w:val="clear" w:pos="8306"/>
              </w:tabs>
              <w:jc w:val="center"/>
              <w:rPr>
                <w:rFonts w:cs="Arial"/>
              </w:rPr>
            </w:pPr>
          </w:p>
        </w:tc>
        <w:tc>
          <w:tcPr>
            <w:tcW w:w="1440" w:type="dxa"/>
          </w:tcPr>
          <w:p w:rsidR="004872BA" w:rsidRDefault="004872BA">
            <w:pPr>
              <w:pStyle w:val="Header"/>
              <w:tabs>
                <w:tab w:val="clear" w:pos="4153"/>
                <w:tab w:val="clear" w:pos="8306"/>
              </w:tabs>
              <w:jc w:val="center"/>
              <w:rPr>
                <w:rFonts w:cs="Arial"/>
              </w:rPr>
            </w:pPr>
          </w:p>
        </w:tc>
      </w:tr>
    </w:tbl>
    <w:p w:rsidR="004872BA" w:rsidRDefault="004872BA">
      <w:pPr>
        <w:rPr>
          <w:rFonts w:ascii="Arial" w:hAnsi="Arial" w:cs="Arial"/>
          <w:b/>
          <w:bCs/>
          <w:sz w:val="24"/>
        </w:rPr>
      </w:pPr>
      <w:r>
        <w:rPr>
          <w:rFonts w:ascii="Arial" w:hAnsi="Arial" w:cs="Arial"/>
          <w:b/>
          <w:bCs/>
          <w:sz w:val="24"/>
        </w:rPr>
        <w:br w:type="page"/>
      </w:r>
    </w:p>
    <w:p w:rsidR="004872BA" w:rsidRDefault="004872BA">
      <w:pPr>
        <w:jc w:val="center"/>
        <w:rPr>
          <w:rFonts w:ascii="Arial" w:hAnsi="Arial" w:cs="Arial"/>
          <w:b/>
          <w:bCs/>
          <w:sz w:val="24"/>
        </w:rPr>
      </w:pPr>
      <w:r>
        <w:rPr>
          <w:rFonts w:ascii="Arial" w:hAnsi="Arial" w:cs="Arial"/>
          <w:b/>
          <w:bCs/>
          <w:sz w:val="24"/>
        </w:rPr>
        <w:lastRenderedPageBreak/>
        <w:t>Contents</w:t>
      </w:r>
    </w:p>
    <w:p w:rsidR="004872BA" w:rsidRDefault="004872BA">
      <w:pPr>
        <w:jc w:val="center"/>
        <w:rPr>
          <w:rFonts w:cs="Arial"/>
          <w:b/>
          <w:bCs/>
          <w:sz w:val="24"/>
        </w:rPr>
      </w:pPr>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r>
        <w:rPr>
          <w:rFonts w:ascii="Arial" w:hAnsi="Arial" w:cs="Arial"/>
          <w:bCs w:val="0"/>
          <w:iCs w:val="0"/>
          <w:caps w:val="0"/>
          <w:sz w:val="24"/>
          <w:szCs w:val="26"/>
        </w:rPr>
        <w:fldChar w:fldCharType="begin"/>
      </w:r>
      <w:r w:rsidR="004872BA">
        <w:rPr>
          <w:rFonts w:ascii="Arial" w:hAnsi="Arial" w:cs="Arial"/>
          <w:bCs w:val="0"/>
          <w:iCs w:val="0"/>
          <w:caps w:val="0"/>
          <w:sz w:val="24"/>
          <w:szCs w:val="26"/>
        </w:rPr>
        <w:instrText xml:space="preserve"> TOC \o "2-3" \h \z \t "Heading 1,1" </w:instrText>
      </w:r>
      <w:r>
        <w:rPr>
          <w:rFonts w:ascii="Arial" w:hAnsi="Arial" w:cs="Arial"/>
          <w:bCs w:val="0"/>
          <w:iCs w:val="0"/>
          <w:caps w:val="0"/>
          <w:sz w:val="24"/>
          <w:szCs w:val="26"/>
        </w:rPr>
        <w:fldChar w:fldCharType="separate"/>
      </w:r>
      <w:hyperlink w:anchor="_Toc98923234" w:history="1">
        <w:r w:rsidR="004872BA">
          <w:rPr>
            <w:rStyle w:val="Hyperlink"/>
            <w:rFonts w:cs="Arial"/>
            <w:noProof/>
            <w:szCs w:val="32"/>
          </w:rPr>
          <w:t>1</w:t>
        </w:r>
        <w:r w:rsidR="004872BA">
          <w:rPr>
            <w:rFonts w:ascii="Times New Roman" w:hAnsi="Times New Roman"/>
            <w:bCs w:val="0"/>
            <w:iCs w:val="0"/>
            <w:caps w:val="0"/>
            <w:noProof/>
            <w:sz w:val="24"/>
            <w:szCs w:val="24"/>
            <w:lang w:val="en-US"/>
          </w:rPr>
          <w:tab/>
        </w:r>
        <w:r w:rsidR="004872BA">
          <w:rPr>
            <w:rStyle w:val="Hyperlink"/>
            <w:rFonts w:cs="Arial"/>
            <w:noProof/>
            <w:szCs w:val="32"/>
          </w:rPr>
          <w:t>Executive Summary</w:t>
        </w:r>
        <w:r w:rsidR="004872BA">
          <w:rPr>
            <w:noProof/>
            <w:webHidden/>
          </w:rPr>
          <w:tab/>
        </w:r>
        <w:r>
          <w:rPr>
            <w:noProof/>
            <w:webHidden/>
          </w:rPr>
          <w:fldChar w:fldCharType="begin"/>
        </w:r>
        <w:r w:rsidR="004872BA">
          <w:rPr>
            <w:noProof/>
            <w:webHidden/>
          </w:rPr>
          <w:instrText xml:space="preserve"> PAGEREF _Toc98923234 \h </w:instrText>
        </w:r>
        <w:r>
          <w:rPr>
            <w:noProof/>
            <w:webHidden/>
          </w:rPr>
        </w:r>
        <w:r>
          <w:rPr>
            <w:noProof/>
            <w:webHidden/>
          </w:rPr>
          <w:fldChar w:fldCharType="separate"/>
        </w:r>
        <w:r w:rsidR="00493CD2">
          <w:rPr>
            <w:noProof/>
            <w:webHidden/>
          </w:rPr>
          <w:t>3</w:t>
        </w:r>
        <w:r>
          <w:rPr>
            <w:noProof/>
            <w:webHidden/>
          </w:rPr>
          <w:fldChar w:fldCharType="end"/>
        </w:r>
      </w:hyperlink>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hyperlink w:anchor="_Toc98923235" w:history="1">
        <w:r w:rsidR="004872BA">
          <w:rPr>
            <w:rStyle w:val="Hyperlink"/>
            <w:rFonts w:cs="Arial"/>
            <w:noProof/>
            <w:szCs w:val="32"/>
          </w:rPr>
          <w:t>2</w:t>
        </w:r>
        <w:r w:rsidR="004872BA">
          <w:rPr>
            <w:rFonts w:ascii="Times New Roman" w:hAnsi="Times New Roman"/>
            <w:bCs w:val="0"/>
            <w:iCs w:val="0"/>
            <w:caps w:val="0"/>
            <w:noProof/>
            <w:sz w:val="24"/>
            <w:szCs w:val="24"/>
            <w:lang w:val="en-US"/>
          </w:rPr>
          <w:tab/>
        </w:r>
        <w:r w:rsidR="004872BA">
          <w:rPr>
            <w:rStyle w:val="Hyperlink"/>
            <w:rFonts w:cs="Arial"/>
            <w:noProof/>
            <w:szCs w:val="32"/>
          </w:rPr>
          <w:t>OVERVIEW</w:t>
        </w:r>
        <w:r w:rsidR="004872BA">
          <w:rPr>
            <w:noProof/>
            <w:webHidden/>
          </w:rPr>
          <w:tab/>
        </w:r>
        <w:r>
          <w:rPr>
            <w:noProof/>
            <w:webHidden/>
          </w:rPr>
          <w:fldChar w:fldCharType="begin"/>
        </w:r>
        <w:r w:rsidR="004872BA">
          <w:rPr>
            <w:noProof/>
            <w:webHidden/>
          </w:rPr>
          <w:instrText xml:space="preserve"> PAGEREF _Toc98923235 \h </w:instrText>
        </w:r>
        <w:r>
          <w:rPr>
            <w:noProof/>
            <w:webHidden/>
          </w:rPr>
        </w:r>
        <w:r>
          <w:rPr>
            <w:noProof/>
            <w:webHidden/>
          </w:rPr>
          <w:fldChar w:fldCharType="separate"/>
        </w:r>
        <w:r w:rsidR="00493CD2">
          <w:rPr>
            <w:noProof/>
            <w:webHidden/>
          </w:rPr>
          <w:t>3</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36" w:history="1">
        <w:r w:rsidR="004872BA">
          <w:rPr>
            <w:rStyle w:val="Hyperlink"/>
            <w:rFonts w:ascii="Arial" w:hAnsi="Arial" w:cs="Arial"/>
            <w:noProof/>
            <w:szCs w:val="28"/>
          </w:rPr>
          <w:t>2.1</w:t>
        </w:r>
        <w:r w:rsidR="004872BA">
          <w:rPr>
            <w:rFonts w:ascii="Times New Roman" w:hAnsi="Times New Roman"/>
            <w:bCs w:val="0"/>
            <w:noProof/>
            <w:sz w:val="24"/>
            <w:szCs w:val="24"/>
            <w:lang w:val="en-US"/>
          </w:rPr>
          <w:tab/>
        </w:r>
        <w:r w:rsidR="004872BA">
          <w:rPr>
            <w:rStyle w:val="Hyperlink"/>
            <w:rFonts w:ascii="Arial" w:hAnsi="Arial" w:cs="Arial"/>
            <w:noProof/>
            <w:szCs w:val="28"/>
          </w:rPr>
          <w:t>The Business Problem/Need</w:t>
        </w:r>
        <w:r w:rsidR="004872BA">
          <w:rPr>
            <w:noProof/>
            <w:webHidden/>
          </w:rPr>
          <w:tab/>
        </w:r>
        <w:r>
          <w:rPr>
            <w:noProof/>
            <w:webHidden/>
          </w:rPr>
          <w:fldChar w:fldCharType="begin"/>
        </w:r>
        <w:r w:rsidR="004872BA">
          <w:rPr>
            <w:noProof/>
            <w:webHidden/>
          </w:rPr>
          <w:instrText xml:space="preserve"> PAGEREF _Toc98923236 \h </w:instrText>
        </w:r>
        <w:r>
          <w:rPr>
            <w:noProof/>
            <w:webHidden/>
          </w:rPr>
        </w:r>
        <w:r>
          <w:rPr>
            <w:noProof/>
            <w:webHidden/>
          </w:rPr>
          <w:fldChar w:fldCharType="separate"/>
        </w:r>
        <w:r w:rsidR="00493CD2">
          <w:rPr>
            <w:noProof/>
            <w:webHidden/>
          </w:rPr>
          <w:t>3</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37" w:history="1">
        <w:r w:rsidR="004872BA">
          <w:rPr>
            <w:rStyle w:val="Hyperlink"/>
            <w:rFonts w:ascii="Arial" w:hAnsi="Arial" w:cs="Arial"/>
            <w:noProof/>
            <w:szCs w:val="28"/>
          </w:rPr>
          <w:t>2.2</w:t>
        </w:r>
        <w:r w:rsidR="004872BA">
          <w:rPr>
            <w:rFonts w:ascii="Times New Roman" w:hAnsi="Times New Roman"/>
            <w:bCs w:val="0"/>
            <w:noProof/>
            <w:sz w:val="24"/>
            <w:szCs w:val="24"/>
            <w:lang w:val="en-US"/>
          </w:rPr>
          <w:tab/>
        </w:r>
        <w:r w:rsidR="004872BA">
          <w:rPr>
            <w:rStyle w:val="Hyperlink"/>
            <w:rFonts w:ascii="Arial" w:hAnsi="Arial" w:cs="Arial"/>
            <w:noProof/>
            <w:szCs w:val="28"/>
          </w:rPr>
          <w:t>The Business Goals and Benefits</w:t>
        </w:r>
        <w:r w:rsidR="004872BA">
          <w:rPr>
            <w:noProof/>
            <w:webHidden/>
          </w:rPr>
          <w:tab/>
        </w:r>
        <w:r>
          <w:rPr>
            <w:noProof/>
            <w:webHidden/>
          </w:rPr>
          <w:fldChar w:fldCharType="begin"/>
        </w:r>
        <w:r w:rsidR="004872BA">
          <w:rPr>
            <w:noProof/>
            <w:webHidden/>
          </w:rPr>
          <w:instrText xml:space="preserve"> PAGEREF _Toc98923237 \h </w:instrText>
        </w:r>
        <w:r>
          <w:rPr>
            <w:noProof/>
            <w:webHidden/>
          </w:rPr>
        </w:r>
        <w:r>
          <w:rPr>
            <w:noProof/>
            <w:webHidden/>
          </w:rPr>
          <w:fldChar w:fldCharType="separate"/>
        </w:r>
        <w:r w:rsidR="00493CD2">
          <w:rPr>
            <w:noProof/>
            <w:webHidden/>
          </w:rPr>
          <w:t>3</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38" w:history="1">
        <w:r w:rsidR="004872BA">
          <w:rPr>
            <w:rStyle w:val="Hyperlink"/>
            <w:rFonts w:ascii="Arial" w:hAnsi="Arial" w:cs="Arial"/>
            <w:noProof/>
            <w:szCs w:val="28"/>
          </w:rPr>
          <w:t>2.3</w:t>
        </w:r>
        <w:r w:rsidR="004872BA">
          <w:rPr>
            <w:rFonts w:ascii="Times New Roman" w:hAnsi="Times New Roman"/>
            <w:bCs w:val="0"/>
            <w:noProof/>
            <w:sz w:val="24"/>
            <w:szCs w:val="24"/>
            <w:lang w:val="en-US"/>
          </w:rPr>
          <w:tab/>
        </w:r>
        <w:r w:rsidR="004872BA">
          <w:rPr>
            <w:rStyle w:val="Hyperlink"/>
            <w:rFonts w:ascii="Arial" w:hAnsi="Arial" w:cs="Arial"/>
            <w:noProof/>
            <w:szCs w:val="28"/>
          </w:rPr>
          <w:t>Critical Success Factors</w:t>
        </w:r>
        <w:r w:rsidR="004872BA">
          <w:rPr>
            <w:noProof/>
            <w:webHidden/>
          </w:rPr>
          <w:tab/>
        </w:r>
        <w:r>
          <w:rPr>
            <w:noProof/>
            <w:webHidden/>
          </w:rPr>
          <w:fldChar w:fldCharType="begin"/>
        </w:r>
        <w:r w:rsidR="004872BA">
          <w:rPr>
            <w:noProof/>
            <w:webHidden/>
          </w:rPr>
          <w:instrText xml:space="preserve"> PAGEREF _Toc98923238 \h </w:instrText>
        </w:r>
        <w:r>
          <w:rPr>
            <w:noProof/>
            <w:webHidden/>
          </w:rPr>
        </w:r>
        <w:r>
          <w:rPr>
            <w:noProof/>
            <w:webHidden/>
          </w:rPr>
          <w:fldChar w:fldCharType="separate"/>
        </w:r>
        <w:r w:rsidR="00493CD2">
          <w:rPr>
            <w:noProof/>
            <w:webHidden/>
          </w:rPr>
          <w:t>3</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39" w:history="1">
        <w:r w:rsidR="004872BA">
          <w:rPr>
            <w:rStyle w:val="Hyperlink"/>
            <w:rFonts w:ascii="Arial" w:hAnsi="Arial" w:cs="Arial"/>
            <w:noProof/>
            <w:szCs w:val="28"/>
          </w:rPr>
          <w:t>2.4</w:t>
        </w:r>
        <w:r w:rsidR="004872BA">
          <w:rPr>
            <w:rFonts w:ascii="Times New Roman" w:hAnsi="Times New Roman"/>
            <w:bCs w:val="0"/>
            <w:noProof/>
            <w:sz w:val="24"/>
            <w:szCs w:val="24"/>
            <w:lang w:val="en-US"/>
          </w:rPr>
          <w:tab/>
        </w:r>
        <w:r w:rsidR="004872BA">
          <w:rPr>
            <w:rStyle w:val="Hyperlink"/>
            <w:rFonts w:ascii="Arial" w:hAnsi="Arial" w:cs="Arial"/>
            <w:noProof/>
            <w:szCs w:val="28"/>
          </w:rPr>
          <w:t>Assumptions and Restrictions</w:t>
        </w:r>
        <w:r w:rsidR="004872BA">
          <w:rPr>
            <w:noProof/>
            <w:webHidden/>
          </w:rPr>
          <w:tab/>
        </w:r>
        <w:r>
          <w:rPr>
            <w:noProof/>
            <w:webHidden/>
          </w:rPr>
          <w:fldChar w:fldCharType="begin"/>
        </w:r>
        <w:r w:rsidR="004872BA">
          <w:rPr>
            <w:noProof/>
            <w:webHidden/>
          </w:rPr>
          <w:instrText xml:space="preserve"> PAGEREF _Toc98923239 \h </w:instrText>
        </w:r>
        <w:r>
          <w:rPr>
            <w:noProof/>
            <w:webHidden/>
          </w:rPr>
        </w:r>
        <w:r>
          <w:rPr>
            <w:noProof/>
            <w:webHidden/>
          </w:rPr>
          <w:fldChar w:fldCharType="separate"/>
        </w:r>
        <w:r w:rsidR="00493CD2">
          <w:rPr>
            <w:noProof/>
            <w:webHidden/>
          </w:rPr>
          <w:t>3</w:t>
        </w:r>
        <w:r>
          <w:rPr>
            <w:noProof/>
            <w:webHidden/>
          </w:rPr>
          <w:fldChar w:fldCharType="end"/>
        </w:r>
      </w:hyperlink>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hyperlink w:anchor="_Toc98923240" w:history="1">
        <w:r w:rsidR="004872BA">
          <w:rPr>
            <w:rStyle w:val="Hyperlink"/>
            <w:rFonts w:cs="Arial"/>
            <w:noProof/>
            <w:szCs w:val="32"/>
          </w:rPr>
          <w:t>3</w:t>
        </w:r>
        <w:r w:rsidR="004872BA">
          <w:rPr>
            <w:rFonts w:ascii="Times New Roman" w:hAnsi="Times New Roman"/>
            <w:bCs w:val="0"/>
            <w:iCs w:val="0"/>
            <w:caps w:val="0"/>
            <w:noProof/>
            <w:sz w:val="24"/>
            <w:szCs w:val="24"/>
            <w:lang w:val="en-US"/>
          </w:rPr>
          <w:tab/>
        </w:r>
        <w:r w:rsidR="004872BA">
          <w:rPr>
            <w:rStyle w:val="Hyperlink"/>
            <w:rFonts w:cs="Arial"/>
            <w:noProof/>
            <w:szCs w:val="32"/>
          </w:rPr>
          <w:t>Current Processes</w:t>
        </w:r>
        <w:r w:rsidR="004872BA">
          <w:rPr>
            <w:noProof/>
            <w:webHidden/>
          </w:rPr>
          <w:tab/>
        </w:r>
        <w:r>
          <w:rPr>
            <w:noProof/>
            <w:webHidden/>
          </w:rPr>
          <w:fldChar w:fldCharType="begin"/>
        </w:r>
        <w:r w:rsidR="004872BA">
          <w:rPr>
            <w:noProof/>
            <w:webHidden/>
          </w:rPr>
          <w:instrText xml:space="preserve"> PAGEREF _Toc98923240 \h </w:instrText>
        </w:r>
        <w:r>
          <w:rPr>
            <w:noProof/>
            <w:webHidden/>
          </w:rPr>
        </w:r>
        <w:r>
          <w:rPr>
            <w:noProof/>
            <w:webHidden/>
          </w:rPr>
          <w:fldChar w:fldCharType="separate"/>
        </w:r>
        <w:r w:rsidR="00493CD2">
          <w:rPr>
            <w:noProof/>
            <w:webHidden/>
          </w:rPr>
          <w:t>4</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41" w:history="1">
        <w:r w:rsidR="004872BA">
          <w:rPr>
            <w:rStyle w:val="Hyperlink"/>
            <w:rFonts w:ascii="Arial" w:hAnsi="Arial" w:cs="Arial"/>
            <w:noProof/>
            <w:szCs w:val="28"/>
          </w:rPr>
          <w:t>3.1</w:t>
        </w:r>
        <w:r w:rsidR="004872BA">
          <w:rPr>
            <w:rFonts w:ascii="Times New Roman" w:hAnsi="Times New Roman"/>
            <w:bCs w:val="0"/>
            <w:noProof/>
            <w:sz w:val="24"/>
            <w:szCs w:val="24"/>
            <w:lang w:val="en-US"/>
          </w:rPr>
          <w:tab/>
        </w:r>
        <w:r w:rsidR="004872BA">
          <w:rPr>
            <w:rStyle w:val="Hyperlink"/>
            <w:rFonts w:ascii="Arial" w:hAnsi="Arial" w:cs="Arial"/>
            <w:noProof/>
            <w:szCs w:val="28"/>
          </w:rPr>
          <w:t>Current Processes</w:t>
        </w:r>
        <w:r w:rsidR="004872BA">
          <w:rPr>
            <w:noProof/>
            <w:webHidden/>
          </w:rPr>
          <w:tab/>
        </w:r>
        <w:r>
          <w:rPr>
            <w:noProof/>
            <w:webHidden/>
          </w:rPr>
          <w:fldChar w:fldCharType="begin"/>
        </w:r>
        <w:r w:rsidR="004872BA">
          <w:rPr>
            <w:noProof/>
            <w:webHidden/>
          </w:rPr>
          <w:instrText xml:space="preserve"> PAGEREF _Toc98923241 \h </w:instrText>
        </w:r>
        <w:r>
          <w:rPr>
            <w:noProof/>
            <w:webHidden/>
          </w:rPr>
        </w:r>
        <w:r>
          <w:rPr>
            <w:noProof/>
            <w:webHidden/>
          </w:rPr>
          <w:fldChar w:fldCharType="separate"/>
        </w:r>
        <w:r w:rsidR="00493CD2">
          <w:rPr>
            <w:noProof/>
            <w:webHidden/>
          </w:rPr>
          <w:t>4</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42" w:history="1">
        <w:r w:rsidR="004872BA">
          <w:rPr>
            <w:rStyle w:val="Hyperlink"/>
            <w:rFonts w:ascii="Arial" w:hAnsi="Arial" w:cs="Arial"/>
            <w:noProof/>
            <w:szCs w:val="28"/>
          </w:rPr>
          <w:t>3.2</w:t>
        </w:r>
        <w:r w:rsidR="004872BA">
          <w:rPr>
            <w:rFonts w:ascii="Times New Roman" w:hAnsi="Times New Roman"/>
            <w:bCs w:val="0"/>
            <w:noProof/>
            <w:sz w:val="24"/>
            <w:szCs w:val="24"/>
            <w:lang w:val="en-US"/>
          </w:rPr>
          <w:tab/>
        </w:r>
        <w:r w:rsidR="004872BA">
          <w:rPr>
            <w:rStyle w:val="Hyperlink"/>
            <w:rFonts w:ascii="Arial" w:hAnsi="Arial" w:cs="Arial"/>
            <w:noProof/>
            <w:szCs w:val="28"/>
          </w:rPr>
          <w:t>Current Limitations</w:t>
        </w:r>
        <w:r w:rsidR="004872BA">
          <w:rPr>
            <w:noProof/>
            <w:webHidden/>
          </w:rPr>
          <w:tab/>
        </w:r>
        <w:r>
          <w:rPr>
            <w:noProof/>
            <w:webHidden/>
          </w:rPr>
          <w:fldChar w:fldCharType="begin"/>
        </w:r>
        <w:r w:rsidR="004872BA">
          <w:rPr>
            <w:noProof/>
            <w:webHidden/>
          </w:rPr>
          <w:instrText xml:space="preserve"> PAGEREF _Toc98923242 \h </w:instrText>
        </w:r>
        <w:r>
          <w:rPr>
            <w:noProof/>
            <w:webHidden/>
          </w:rPr>
        </w:r>
        <w:r>
          <w:rPr>
            <w:noProof/>
            <w:webHidden/>
          </w:rPr>
          <w:fldChar w:fldCharType="separate"/>
        </w:r>
        <w:r w:rsidR="00493CD2">
          <w:rPr>
            <w:noProof/>
            <w:webHidden/>
          </w:rPr>
          <w:t>4</w:t>
        </w:r>
        <w:r>
          <w:rPr>
            <w:noProof/>
            <w:webHidden/>
          </w:rPr>
          <w:fldChar w:fldCharType="end"/>
        </w:r>
      </w:hyperlink>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hyperlink w:anchor="_Toc98923243" w:history="1">
        <w:r w:rsidR="004872BA">
          <w:rPr>
            <w:rStyle w:val="Hyperlink"/>
            <w:rFonts w:cs="Arial"/>
            <w:noProof/>
            <w:szCs w:val="32"/>
          </w:rPr>
          <w:t>4</w:t>
        </w:r>
        <w:r w:rsidR="004872BA">
          <w:rPr>
            <w:rFonts w:ascii="Times New Roman" w:hAnsi="Times New Roman"/>
            <w:bCs w:val="0"/>
            <w:iCs w:val="0"/>
            <w:caps w:val="0"/>
            <w:noProof/>
            <w:sz w:val="24"/>
            <w:szCs w:val="24"/>
            <w:lang w:val="en-US"/>
          </w:rPr>
          <w:tab/>
        </w:r>
        <w:r w:rsidR="004872BA">
          <w:rPr>
            <w:rStyle w:val="Hyperlink"/>
            <w:rFonts w:cs="Arial"/>
            <w:noProof/>
            <w:szCs w:val="32"/>
          </w:rPr>
          <w:t>Description of Requirements</w:t>
        </w:r>
        <w:r w:rsidR="004872BA">
          <w:rPr>
            <w:noProof/>
            <w:webHidden/>
          </w:rPr>
          <w:tab/>
        </w:r>
        <w:r>
          <w:rPr>
            <w:noProof/>
            <w:webHidden/>
          </w:rPr>
          <w:fldChar w:fldCharType="begin"/>
        </w:r>
        <w:r w:rsidR="004872BA">
          <w:rPr>
            <w:noProof/>
            <w:webHidden/>
          </w:rPr>
          <w:instrText xml:space="preserve"> PAGEREF _Toc98923243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44" w:history="1">
        <w:r w:rsidR="004872BA">
          <w:rPr>
            <w:rStyle w:val="Hyperlink"/>
            <w:rFonts w:ascii="Arial" w:hAnsi="Arial" w:cs="Arial"/>
            <w:noProof/>
            <w:szCs w:val="28"/>
          </w:rPr>
          <w:t>4.1</w:t>
        </w:r>
        <w:r w:rsidR="004872BA">
          <w:rPr>
            <w:rFonts w:ascii="Times New Roman" w:hAnsi="Times New Roman"/>
            <w:bCs w:val="0"/>
            <w:noProof/>
            <w:sz w:val="24"/>
            <w:szCs w:val="24"/>
            <w:lang w:val="en-US"/>
          </w:rPr>
          <w:tab/>
        </w:r>
        <w:r w:rsidR="004872BA">
          <w:rPr>
            <w:rStyle w:val="Hyperlink"/>
            <w:rFonts w:ascii="Arial" w:hAnsi="Arial" w:cs="Arial"/>
            <w:noProof/>
            <w:szCs w:val="28"/>
          </w:rPr>
          <w:t>Required Business Processes</w:t>
        </w:r>
        <w:r w:rsidR="004872BA">
          <w:rPr>
            <w:noProof/>
            <w:webHidden/>
          </w:rPr>
          <w:tab/>
        </w:r>
        <w:r>
          <w:rPr>
            <w:noProof/>
            <w:webHidden/>
          </w:rPr>
          <w:fldChar w:fldCharType="begin"/>
        </w:r>
        <w:r w:rsidR="004872BA">
          <w:rPr>
            <w:noProof/>
            <w:webHidden/>
          </w:rPr>
          <w:instrText xml:space="preserve"> PAGEREF _Toc98923244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45" w:history="1">
        <w:r w:rsidR="004872BA">
          <w:rPr>
            <w:rStyle w:val="Hyperlink"/>
            <w:rFonts w:ascii="Arial" w:hAnsi="Arial" w:cs="Arial"/>
            <w:noProof/>
            <w:szCs w:val="28"/>
          </w:rPr>
          <w:t>4.2</w:t>
        </w:r>
        <w:r w:rsidR="004872BA">
          <w:rPr>
            <w:rFonts w:ascii="Times New Roman" w:hAnsi="Times New Roman"/>
            <w:bCs w:val="0"/>
            <w:noProof/>
            <w:sz w:val="24"/>
            <w:szCs w:val="24"/>
            <w:lang w:val="en-US"/>
          </w:rPr>
          <w:tab/>
        </w:r>
        <w:r w:rsidR="004872BA">
          <w:rPr>
            <w:rStyle w:val="Hyperlink"/>
            <w:rFonts w:ascii="Arial" w:hAnsi="Arial" w:cs="Arial"/>
            <w:noProof/>
            <w:szCs w:val="28"/>
          </w:rPr>
          <w:t>Business Scope</w:t>
        </w:r>
        <w:r w:rsidR="004872BA">
          <w:rPr>
            <w:noProof/>
            <w:webHidden/>
          </w:rPr>
          <w:tab/>
        </w:r>
        <w:r>
          <w:rPr>
            <w:noProof/>
            <w:webHidden/>
          </w:rPr>
          <w:fldChar w:fldCharType="begin"/>
        </w:r>
        <w:r w:rsidR="004872BA">
          <w:rPr>
            <w:noProof/>
            <w:webHidden/>
          </w:rPr>
          <w:instrText xml:space="preserve"> PAGEREF _Toc98923245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46" w:history="1">
        <w:r w:rsidR="004872BA">
          <w:rPr>
            <w:rStyle w:val="Hyperlink"/>
            <w:rFonts w:cs="Arial"/>
            <w:noProof/>
          </w:rPr>
          <w:t>4.2.1</w:t>
        </w:r>
        <w:r w:rsidR="004872BA">
          <w:rPr>
            <w:rFonts w:ascii="Times New Roman" w:hAnsi="Times New Roman"/>
            <w:noProof/>
            <w:sz w:val="24"/>
            <w:lang w:val="en-US"/>
          </w:rPr>
          <w:tab/>
        </w:r>
        <w:r w:rsidR="004872BA">
          <w:rPr>
            <w:rStyle w:val="Hyperlink"/>
            <w:rFonts w:cs="Arial"/>
            <w:noProof/>
          </w:rPr>
          <w:t>Business Groups</w:t>
        </w:r>
        <w:r w:rsidR="004872BA">
          <w:rPr>
            <w:noProof/>
            <w:webHidden/>
          </w:rPr>
          <w:tab/>
        </w:r>
        <w:r>
          <w:rPr>
            <w:noProof/>
            <w:webHidden/>
          </w:rPr>
          <w:fldChar w:fldCharType="begin"/>
        </w:r>
        <w:r w:rsidR="004872BA">
          <w:rPr>
            <w:noProof/>
            <w:webHidden/>
          </w:rPr>
          <w:instrText xml:space="preserve"> PAGEREF _Toc98923246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47" w:history="1">
        <w:r w:rsidR="004872BA">
          <w:rPr>
            <w:rStyle w:val="Hyperlink"/>
            <w:rFonts w:cs="Arial"/>
            <w:noProof/>
          </w:rPr>
          <w:t>4.2.2</w:t>
        </w:r>
        <w:r w:rsidR="004872BA">
          <w:rPr>
            <w:rFonts w:ascii="Times New Roman" w:hAnsi="Times New Roman"/>
            <w:noProof/>
            <w:sz w:val="24"/>
            <w:lang w:val="en-US"/>
          </w:rPr>
          <w:tab/>
        </w:r>
        <w:r w:rsidR="004872BA">
          <w:rPr>
            <w:rStyle w:val="Hyperlink"/>
            <w:rFonts w:cs="Arial"/>
            <w:noProof/>
          </w:rPr>
          <w:t>Business Product / Business Transaction Types</w:t>
        </w:r>
        <w:r w:rsidR="004872BA">
          <w:rPr>
            <w:noProof/>
            <w:webHidden/>
          </w:rPr>
          <w:tab/>
        </w:r>
        <w:r>
          <w:rPr>
            <w:noProof/>
            <w:webHidden/>
          </w:rPr>
          <w:fldChar w:fldCharType="begin"/>
        </w:r>
        <w:r w:rsidR="004872BA">
          <w:rPr>
            <w:noProof/>
            <w:webHidden/>
          </w:rPr>
          <w:instrText xml:space="preserve"> PAGEREF _Toc98923247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48" w:history="1">
        <w:r w:rsidR="004872BA">
          <w:rPr>
            <w:rStyle w:val="Hyperlink"/>
            <w:rFonts w:cs="Arial"/>
            <w:noProof/>
          </w:rPr>
          <w:t>4.2.3</w:t>
        </w:r>
        <w:r w:rsidR="004872BA">
          <w:rPr>
            <w:rFonts w:ascii="Times New Roman" w:hAnsi="Times New Roman"/>
            <w:noProof/>
            <w:sz w:val="24"/>
            <w:lang w:val="en-US"/>
          </w:rPr>
          <w:tab/>
        </w:r>
        <w:r w:rsidR="004872BA">
          <w:rPr>
            <w:rStyle w:val="Hyperlink"/>
            <w:rFonts w:cs="Arial"/>
            <w:noProof/>
          </w:rPr>
          <w:t>Primary Business Users</w:t>
        </w:r>
        <w:r w:rsidR="004872BA">
          <w:rPr>
            <w:noProof/>
            <w:webHidden/>
          </w:rPr>
          <w:tab/>
        </w:r>
        <w:r>
          <w:rPr>
            <w:noProof/>
            <w:webHidden/>
          </w:rPr>
          <w:fldChar w:fldCharType="begin"/>
        </w:r>
        <w:r w:rsidR="004872BA">
          <w:rPr>
            <w:noProof/>
            <w:webHidden/>
          </w:rPr>
          <w:instrText xml:space="preserve"> PAGEREF _Toc98923248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49" w:history="1">
        <w:r w:rsidR="004872BA">
          <w:rPr>
            <w:rStyle w:val="Hyperlink"/>
            <w:rFonts w:cs="Arial"/>
            <w:noProof/>
          </w:rPr>
          <w:t>4.2.4</w:t>
        </w:r>
        <w:r w:rsidR="004872BA">
          <w:rPr>
            <w:rFonts w:ascii="Times New Roman" w:hAnsi="Times New Roman"/>
            <w:noProof/>
            <w:sz w:val="24"/>
            <w:lang w:val="en-US"/>
          </w:rPr>
          <w:tab/>
        </w:r>
        <w:r w:rsidR="004872BA">
          <w:rPr>
            <w:rStyle w:val="Hyperlink"/>
            <w:rFonts w:cs="Arial"/>
            <w:noProof/>
          </w:rPr>
          <w:t>External impacts / Other Business groups affected</w:t>
        </w:r>
        <w:r w:rsidR="004872BA">
          <w:rPr>
            <w:noProof/>
            <w:webHidden/>
          </w:rPr>
          <w:tab/>
        </w:r>
        <w:r>
          <w:rPr>
            <w:noProof/>
            <w:webHidden/>
          </w:rPr>
          <w:fldChar w:fldCharType="begin"/>
        </w:r>
        <w:r w:rsidR="004872BA">
          <w:rPr>
            <w:noProof/>
            <w:webHidden/>
          </w:rPr>
          <w:instrText xml:space="preserve"> PAGEREF _Toc98923249 \h </w:instrText>
        </w:r>
        <w:r>
          <w:rPr>
            <w:noProof/>
            <w:webHidden/>
          </w:rPr>
        </w:r>
        <w:r>
          <w:rPr>
            <w:noProof/>
            <w:webHidden/>
          </w:rPr>
          <w:fldChar w:fldCharType="separate"/>
        </w:r>
        <w:r w:rsidR="00493CD2">
          <w:rPr>
            <w:noProof/>
            <w:webHidden/>
          </w:rPr>
          <w:t>5</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50" w:history="1">
        <w:r w:rsidR="004872BA">
          <w:rPr>
            <w:rStyle w:val="Hyperlink"/>
            <w:rFonts w:ascii="Arial" w:hAnsi="Arial" w:cs="Arial"/>
            <w:noProof/>
            <w:szCs w:val="28"/>
          </w:rPr>
          <w:t>4.3</w:t>
        </w:r>
        <w:r w:rsidR="004872BA">
          <w:rPr>
            <w:rFonts w:ascii="Times New Roman" w:hAnsi="Times New Roman"/>
            <w:bCs w:val="0"/>
            <w:noProof/>
            <w:sz w:val="24"/>
            <w:szCs w:val="24"/>
            <w:lang w:val="en-US"/>
          </w:rPr>
          <w:tab/>
        </w:r>
        <w:r w:rsidR="004872BA">
          <w:rPr>
            <w:rStyle w:val="Hyperlink"/>
            <w:rFonts w:ascii="Arial" w:hAnsi="Arial" w:cs="Arial"/>
            <w:noProof/>
            <w:szCs w:val="28"/>
          </w:rPr>
          <w:t>Specific Business Requirements</w:t>
        </w:r>
        <w:r w:rsidR="004872BA">
          <w:rPr>
            <w:noProof/>
            <w:webHidden/>
          </w:rPr>
          <w:tab/>
        </w:r>
        <w:r>
          <w:rPr>
            <w:noProof/>
            <w:webHidden/>
          </w:rPr>
          <w:fldChar w:fldCharType="begin"/>
        </w:r>
        <w:r w:rsidR="004872BA">
          <w:rPr>
            <w:noProof/>
            <w:webHidden/>
          </w:rPr>
          <w:instrText xml:space="preserve"> PAGEREF _Toc98923250 \h </w:instrText>
        </w:r>
        <w:r>
          <w:rPr>
            <w:noProof/>
            <w:webHidden/>
          </w:rPr>
        </w:r>
        <w:r>
          <w:rPr>
            <w:noProof/>
            <w:webHidden/>
          </w:rPr>
          <w:fldChar w:fldCharType="separate"/>
        </w:r>
        <w:r w:rsidR="00493CD2">
          <w:rPr>
            <w:noProof/>
            <w:webHidden/>
          </w:rPr>
          <w:t>6</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51" w:history="1">
        <w:r w:rsidR="004872BA">
          <w:rPr>
            <w:rStyle w:val="Hyperlink"/>
            <w:rFonts w:ascii="Arial" w:hAnsi="Arial" w:cs="Arial"/>
            <w:noProof/>
            <w:szCs w:val="28"/>
          </w:rPr>
          <w:t>4.4</w:t>
        </w:r>
        <w:r w:rsidR="004872BA">
          <w:rPr>
            <w:rFonts w:ascii="Times New Roman" w:hAnsi="Times New Roman"/>
            <w:bCs w:val="0"/>
            <w:noProof/>
            <w:sz w:val="24"/>
            <w:szCs w:val="24"/>
            <w:lang w:val="en-US"/>
          </w:rPr>
          <w:tab/>
        </w:r>
        <w:r w:rsidR="004872BA">
          <w:rPr>
            <w:rStyle w:val="Hyperlink"/>
            <w:rFonts w:ascii="Arial" w:hAnsi="Arial" w:cs="Arial"/>
            <w:noProof/>
            <w:szCs w:val="28"/>
          </w:rPr>
          <w:t>Performance Requirements</w:t>
        </w:r>
        <w:r w:rsidR="004872BA">
          <w:rPr>
            <w:noProof/>
            <w:webHidden/>
          </w:rPr>
          <w:tab/>
        </w:r>
        <w:r>
          <w:rPr>
            <w:noProof/>
            <w:webHidden/>
          </w:rPr>
          <w:fldChar w:fldCharType="begin"/>
        </w:r>
        <w:r w:rsidR="004872BA">
          <w:rPr>
            <w:noProof/>
            <w:webHidden/>
          </w:rPr>
          <w:instrText xml:space="preserve"> PAGEREF _Toc98923251 \h </w:instrText>
        </w:r>
        <w:r>
          <w:rPr>
            <w:noProof/>
            <w:webHidden/>
          </w:rPr>
        </w:r>
        <w:r>
          <w:rPr>
            <w:noProof/>
            <w:webHidden/>
          </w:rPr>
          <w:fldChar w:fldCharType="separate"/>
        </w:r>
        <w:r w:rsidR="00493CD2">
          <w:rPr>
            <w:noProof/>
            <w:webHidden/>
          </w:rPr>
          <w:t>8</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2" w:history="1">
        <w:r w:rsidR="004872BA">
          <w:rPr>
            <w:rStyle w:val="Hyperlink"/>
            <w:rFonts w:cs="Arial"/>
            <w:noProof/>
          </w:rPr>
          <w:t>4.4.1</w:t>
        </w:r>
        <w:r w:rsidR="004872BA">
          <w:rPr>
            <w:rFonts w:ascii="Times New Roman" w:hAnsi="Times New Roman"/>
            <w:noProof/>
            <w:sz w:val="24"/>
            <w:lang w:val="en-US"/>
          </w:rPr>
          <w:tab/>
        </w:r>
        <w:r w:rsidR="004872BA">
          <w:rPr>
            <w:rStyle w:val="Hyperlink"/>
            <w:rFonts w:cs="Arial"/>
            <w:noProof/>
          </w:rPr>
          <w:t>Volumes</w:t>
        </w:r>
        <w:r w:rsidR="004872BA">
          <w:rPr>
            <w:noProof/>
            <w:webHidden/>
          </w:rPr>
          <w:tab/>
        </w:r>
        <w:r>
          <w:rPr>
            <w:noProof/>
            <w:webHidden/>
          </w:rPr>
          <w:fldChar w:fldCharType="begin"/>
        </w:r>
        <w:r w:rsidR="004872BA">
          <w:rPr>
            <w:noProof/>
            <w:webHidden/>
          </w:rPr>
          <w:instrText xml:space="preserve"> PAGEREF _Toc98923252 \h </w:instrText>
        </w:r>
        <w:r>
          <w:rPr>
            <w:noProof/>
            <w:webHidden/>
          </w:rPr>
        </w:r>
        <w:r>
          <w:rPr>
            <w:noProof/>
            <w:webHidden/>
          </w:rPr>
          <w:fldChar w:fldCharType="separate"/>
        </w:r>
        <w:r w:rsidR="00493CD2">
          <w:rPr>
            <w:noProof/>
            <w:webHidden/>
          </w:rPr>
          <w:t>8</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3" w:history="1">
        <w:r w:rsidR="004872BA">
          <w:rPr>
            <w:rStyle w:val="Hyperlink"/>
            <w:rFonts w:cs="Arial"/>
            <w:noProof/>
          </w:rPr>
          <w:t>4.4.2</w:t>
        </w:r>
        <w:r w:rsidR="004872BA">
          <w:rPr>
            <w:rFonts w:ascii="Times New Roman" w:hAnsi="Times New Roman"/>
            <w:noProof/>
            <w:sz w:val="24"/>
            <w:lang w:val="en-US"/>
          </w:rPr>
          <w:tab/>
        </w:r>
        <w:r w:rsidR="004872BA">
          <w:rPr>
            <w:rStyle w:val="Hyperlink"/>
            <w:rFonts w:cs="Arial"/>
            <w:noProof/>
          </w:rPr>
          <w:t>Potential Growth</w:t>
        </w:r>
        <w:r w:rsidR="004872BA">
          <w:rPr>
            <w:noProof/>
            <w:webHidden/>
          </w:rPr>
          <w:tab/>
        </w:r>
        <w:r>
          <w:rPr>
            <w:noProof/>
            <w:webHidden/>
          </w:rPr>
          <w:fldChar w:fldCharType="begin"/>
        </w:r>
        <w:r w:rsidR="004872BA">
          <w:rPr>
            <w:noProof/>
            <w:webHidden/>
          </w:rPr>
          <w:instrText xml:space="preserve"> PAGEREF _Toc98923253 \h </w:instrText>
        </w:r>
        <w:r>
          <w:rPr>
            <w:noProof/>
            <w:webHidden/>
          </w:rPr>
        </w:r>
        <w:r>
          <w:rPr>
            <w:noProof/>
            <w:webHidden/>
          </w:rPr>
          <w:fldChar w:fldCharType="separate"/>
        </w:r>
        <w:r w:rsidR="00493CD2">
          <w:rPr>
            <w:noProof/>
            <w:webHidden/>
          </w:rPr>
          <w:t>8</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4" w:history="1">
        <w:r w:rsidR="004872BA">
          <w:rPr>
            <w:rStyle w:val="Hyperlink"/>
            <w:rFonts w:cs="Arial"/>
            <w:noProof/>
          </w:rPr>
          <w:t>4.4.3</w:t>
        </w:r>
        <w:r w:rsidR="004872BA">
          <w:rPr>
            <w:rFonts w:ascii="Times New Roman" w:hAnsi="Times New Roman"/>
            <w:noProof/>
            <w:sz w:val="24"/>
            <w:lang w:val="en-US"/>
          </w:rPr>
          <w:tab/>
        </w:r>
        <w:r w:rsidR="004872BA">
          <w:rPr>
            <w:rStyle w:val="Hyperlink"/>
            <w:rFonts w:cs="Arial"/>
            <w:noProof/>
          </w:rPr>
          <w:t>Performance</w:t>
        </w:r>
        <w:r w:rsidR="004872BA">
          <w:rPr>
            <w:noProof/>
            <w:webHidden/>
          </w:rPr>
          <w:tab/>
        </w:r>
        <w:r>
          <w:rPr>
            <w:noProof/>
            <w:webHidden/>
          </w:rPr>
          <w:fldChar w:fldCharType="begin"/>
        </w:r>
        <w:r w:rsidR="004872BA">
          <w:rPr>
            <w:noProof/>
            <w:webHidden/>
          </w:rPr>
          <w:instrText xml:space="preserve"> PAGEREF _Toc98923254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5" w:history="1">
        <w:r w:rsidR="004872BA">
          <w:rPr>
            <w:rStyle w:val="Hyperlink"/>
            <w:rFonts w:cs="Arial"/>
            <w:noProof/>
          </w:rPr>
          <w:t>4.4.4</w:t>
        </w:r>
        <w:r w:rsidR="004872BA">
          <w:rPr>
            <w:rFonts w:ascii="Times New Roman" w:hAnsi="Times New Roman"/>
            <w:noProof/>
            <w:sz w:val="24"/>
            <w:lang w:val="en-US"/>
          </w:rPr>
          <w:tab/>
        </w:r>
        <w:r w:rsidR="004872BA">
          <w:rPr>
            <w:rStyle w:val="Hyperlink"/>
            <w:rFonts w:cs="Arial"/>
            <w:noProof/>
          </w:rPr>
          <w:t>Exception Handling</w:t>
        </w:r>
        <w:r w:rsidR="004872BA">
          <w:rPr>
            <w:noProof/>
            <w:webHidden/>
          </w:rPr>
          <w:tab/>
        </w:r>
        <w:r>
          <w:rPr>
            <w:noProof/>
            <w:webHidden/>
          </w:rPr>
          <w:fldChar w:fldCharType="begin"/>
        </w:r>
        <w:r w:rsidR="004872BA">
          <w:rPr>
            <w:noProof/>
            <w:webHidden/>
          </w:rPr>
          <w:instrText xml:space="preserve"> PAGEREF _Toc98923255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6" w:history="1">
        <w:r w:rsidR="004872BA">
          <w:rPr>
            <w:rStyle w:val="Hyperlink"/>
            <w:rFonts w:cs="Arial"/>
            <w:noProof/>
          </w:rPr>
          <w:t>4.4.5</w:t>
        </w:r>
        <w:r w:rsidR="004872BA">
          <w:rPr>
            <w:rFonts w:ascii="Times New Roman" w:hAnsi="Times New Roman"/>
            <w:noProof/>
            <w:sz w:val="24"/>
            <w:lang w:val="en-US"/>
          </w:rPr>
          <w:tab/>
        </w:r>
        <w:r w:rsidR="004872BA">
          <w:rPr>
            <w:rStyle w:val="Hyperlink"/>
            <w:rFonts w:cs="Arial"/>
            <w:noProof/>
          </w:rPr>
          <w:t>Usability</w:t>
        </w:r>
        <w:r w:rsidR="004872BA">
          <w:rPr>
            <w:noProof/>
            <w:webHidden/>
          </w:rPr>
          <w:tab/>
        </w:r>
        <w:r>
          <w:rPr>
            <w:noProof/>
            <w:webHidden/>
          </w:rPr>
          <w:fldChar w:fldCharType="begin"/>
        </w:r>
        <w:r w:rsidR="004872BA">
          <w:rPr>
            <w:noProof/>
            <w:webHidden/>
          </w:rPr>
          <w:instrText xml:space="preserve"> PAGEREF _Toc98923256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7" w:history="1">
        <w:r w:rsidR="004872BA">
          <w:rPr>
            <w:rStyle w:val="Hyperlink"/>
            <w:rFonts w:cs="Arial"/>
            <w:noProof/>
          </w:rPr>
          <w:t>4.4.6</w:t>
        </w:r>
        <w:r w:rsidR="004872BA">
          <w:rPr>
            <w:rFonts w:ascii="Times New Roman" w:hAnsi="Times New Roman"/>
            <w:noProof/>
            <w:sz w:val="24"/>
            <w:lang w:val="en-US"/>
          </w:rPr>
          <w:tab/>
        </w:r>
        <w:r w:rsidR="004872BA">
          <w:rPr>
            <w:rStyle w:val="Hyperlink"/>
            <w:rFonts w:cs="Arial"/>
            <w:noProof/>
          </w:rPr>
          <w:t>System Availability</w:t>
        </w:r>
        <w:r w:rsidR="004872BA">
          <w:rPr>
            <w:noProof/>
            <w:webHidden/>
          </w:rPr>
          <w:tab/>
        </w:r>
        <w:r>
          <w:rPr>
            <w:noProof/>
            <w:webHidden/>
          </w:rPr>
          <w:fldChar w:fldCharType="begin"/>
        </w:r>
        <w:r w:rsidR="004872BA">
          <w:rPr>
            <w:noProof/>
            <w:webHidden/>
          </w:rPr>
          <w:instrText xml:space="preserve"> PAGEREF _Toc98923257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8" w:history="1">
        <w:r w:rsidR="004872BA">
          <w:rPr>
            <w:rStyle w:val="Hyperlink"/>
            <w:rFonts w:cs="Arial"/>
            <w:noProof/>
          </w:rPr>
          <w:t>4.4.7</w:t>
        </w:r>
        <w:r w:rsidR="004872BA">
          <w:rPr>
            <w:rFonts w:ascii="Times New Roman" w:hAnsi="Times New Roman"/>
            <w:noProof/>
            <w:sz w:val="24"/>
            <w:lang w:val="en-US"/>
          </w:rPr>
          <w:tab/>
        </w:r>
        <w:r w:rsidR="004872BA">
          <w:rPr>
            <w:rStyle w:val="Hyperlink"/>
            <w:rFonts w:cs="Arial"/>
            <w:noProof/>
          </w:rPr>
          <w:t>Contingency and Disaster Recovery</w:t>
        </w:r>
        <w:r w:rsidR="004872BA">
          <w:rPr>
            <w:noProof/>
            <w:webHidden/>
          </w:rPr>
          <w:tab/>
        </w:r>
        <w:r>
          <w:rPr>
            <w:noProof/>
            <w:webHidden/>
          </w:rPr>
          <w:fldChar w:fldCharType="begin"/>
        </w:r>
        <w:r w:rsidR="004872BA">
          <w:rPr>
            <w:noProof/>
            <w:webHidden/>
          </w:rPr>
          <w:instrText xml:space="preserve"> PAGEREF _Toc98923258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59" w:history="1">
        <w:r w:rsidR="004872BA">
          <w:rPr>
            <w:rStyle w:val="Hyperlink"/>
            <w:rFonts w:cs="Arial"/>
            <w:noProof/>
          </w:rPr>
          <w:t>4.4.8</w:t>
        </w:r>
        <w:r w:rsidR="004872BA">
          <w:rPr>
            <w:rFonts w:ascii="Times New Roman" w:hAnsi="Times New Roman"/>
            <w:noProof/>
            <w:sz w:val="24"/>
            <w:lang w:val="en-US"/>
          </w:rPr>
          <w:tab/>
        </w:r>
        <w:r w:rsidR="004872BA">
          <w:rPr>
            <w:rStyle w:val="Hyperlink"/>
            <w:rFonts w:cs="Arial"/>
            <w:noProof/>
          </w:rPr>
          <w:t>Help and Training</w:t>
        </w:r>
        <w:r w:rsidR="004872BA">
          <w:rPr>
            <w:noProof/>
            <w:webHidden/>
          </w:rPr>
          <w:tab/>
        </w:r>
        <w:r>
          <w:rPr>
            <w:noProof/>
            <w:webHidden/>
          </w:rPr>
          <w:fldChar w:fldCharType="begin"/>
        </w:r>
        <w:r w:rsidR="004872BA">
          <w:rPr>
            <w:noProof/>
            <w:webHidden/>
          </w:rPr>
          <w:instrText xml:space="preserve"> PAGEREF _Toc98923259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60" w:history="1">
        <w:r w:rsidR="004872BA">
          <w:rPr>
            <w:rStyle w:val="Hyperlink"/>
            <w:rFonts w:ascii="Arial" w:hAnsi="Arial" w:cs="Arial"/>
            <w:noProof/>
            <w:szCs w:val="28"/>
          </w:rPr>
          <w:t>4.5</w:t>
        </w:r>
        <w:r w:rsidR="004872BA">
          <w:rPr>
            <w:rFonts w:ascii="Times New Roman" w:hAnsi="Times New Roman"/>
            <w:bCs w:val="0"/>
            <w:noProof/>
            <w:sz w:val="24"/>
            <w:szCs w:val="24"/>
            <w:lang w:val="en-US"/>
          </w:rPr>
          <w:tab/>
        </w:r>
        <w:r w:rsidR="004872BA">
          <w:rPr>
            <w:rStyle w:val="Hyperlink"/>
            <w:rFonts w:ascii="Arial" w:hAnsi="Arial" w:cs="Arial"/>
            <w:noProof/>
            <w:szCs w:val="28"/>
          </w:rPr>
          <w:t>Information Security Requirements</w:t>
        </w:r>
        <w:r w:rsidR="004872BA">
          <w:rPr>
            <w:noProof/>
            <w:webHidden/>
          </w:rPr>
          <w:tab/>
        </w:r>
        <w:r>
          <w:rPr>
            <w:noProof/>
            <w:webHidden/>
          </w:rPr>
          <w:fldChar w:fldCharType="begin"/>
        </w:r>
        <w:r w:rsidR="004872BA">
          <w:rPr>
            <w:noProof/>
            <w:webHidden/>
          </w:rPr>
          <w:instrText xml:space="preserve"> PAGEREF _Toc98923260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61" w:history="1">
        <w:r w:rsidR="004872BA">
          <w:rPr>
            <w:rStyle w:val="Hyperlink"/>
            <w:rFonts w:cs="Arial"/>
            <w:noProof/>
          </w:rPr>
          <w:t>4.5.1</w:t>
        </w:r>
        <w:r w:rsidR="004872BA">
          <w:rPr>
            <w:rFonts w:ascii="Times New Roman" w:hAnsi="Times New Roman"/>
            <w:noProof/>
            <w:sz w:val="24"/>
            <w:lang w:val="en-US"/>
          </w:rPr>
          <w:tab/>
        </w:r>
        <w:r w:rsidR="004872BA">
          <w:rPr>
            <w:rStyle w:val="Hyperlink"/>
            <w:rFonts w:cs="Arial"/>
            <w:noProof/>
          </w:rPr>
          <w:t>General Information Security</w:t>
        </w:r>
        <w:r w:rsidR="004872BA">
          <w:rPr>
            <w:noProof/>
            <w:webHidden/>
          </w:rPr>
          <w:tab/>
        </w:r>
        <w:r>
          <w:rPr>
            <w:noProof/>
            <w:webHidden/>
          </w:rPr>
          <w:fldChar w:fldCharType="begin"/>
        </w:r>
        <w:r w:rsidR="004872BA">
          <w:rPr>
            <w:noProof/>
            <w:webHidden/>
          </w:rPr>
          <w:instrText xml:space="preserve"> PAGEREF _Toc98923261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62" w:history="1">
        <w:r w:rsidR="004872BA">
          <w:rPr>
            <w:rStyle w:val="Hyperlink"/>
            <w:rFonts w:cs="Arial"/>
            <w:noProof/>
          </w:rPr>
          <w:t>4.5.2</w:t>
        </w:r>
        <w:r w:rsidR="004872BA">
          <w:rPr>
            <w:rFonts w:ascii="Times New Roman" w:hAnsi="Times New Roman"/>
            <w:noProof/>
            <w:sz w:val="24"/>
            <w:lang w:val="en-US"/>
          </w:rPr>
          <w:tab/>
        </w:r>
        <w:r w:rsidR="004872BA">
          <w:rPr>
            <w:rStyle w:val="Hyperlink"/>
            <w:rFonts w:cs="Arial"/>
            <w:noProof/>
          </w:rPr>
          <w:t>Authorization and Access Control</w:t>
        </w:r>
        <w:r w:rsidR="004872BA">
          <w:rPr>
            <w:noProof/>
            <w:webHidden/>
          </w:rPr>
          <w:tab/>
        </w:r>
        <w:r>
          <w:rPr>
            <w:noProof/>
            <w:webHidden/>
          </w:rPr>
          <w:fldChar w:fldCharType="begin"/>
        </w:r>
        <w:r w:rsidR="004872BA">
          <w:rPr>
            <w:noProof/>
            <w:webHidden/>
          </w:rPr>
          <w:instrText xml:space="preserve"> PAGEREF _Toc98923262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63" w:history="1">
        <w:r w:rsidR="004872BA">
          <w:rPr>
            <w:rStyle w:val="Hyperlink"/>
            <w:rFonts w:cs="Arial"/>
            <w:noProof/>
          </w:rPr>
          <w:t>4.5.3</w:t>
        </w:r>
        <w:r w:rsidR="004872BA">
          <w:rPr>
            <w:rFonts w:ascii="Times New Roman" w:hAnsi="Times New Roman"/>
            <w:noProof/>
            <w:sz w:val="24"/>
            <w:lang w:val="en-US"/>
          </w:rPr>
          <w:tab/>
        </w:r>
        <w:r w:rsidR="004872BA">
          <w:rPr>
            <w:rStyle w:val="Hyperlink"/>
            <w:rFonts w:cs="Arial"/>
            <w:noProof/>
          </w:rPr>
          <w:t>Audit Logging and Alerts</w:t>
        </w:r>
        <w:r w:rsidR="004872BA">
          <w:rPr>
            <w:noProof/>
            <w:webHidden/>
          </w:rPr>
          <w:tab/>
        </w:r>
        <w:r>
          <w:rPr>
            <w:noProof/>
            <w:webHidden/>
          </w:rPr>
          <w:fldChar w:fldCharType="begin"/>
        </w:r>
        <w:r w:rsidR="004872BA">
          <w:rPr>
            <w:noProof/>
            <w:webHidden/>
          </w:rPr>
          <w:instrText xml:space="preserve"> PAGEREF _Toc98923263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64" w:history="1">
        <w:r w:rsidR="004872BA">
          <w:rPr>
            <w:rStyle w:val="Hyperlink"/>
            <w:rFonts w:cs="Arial"/>
            <w:noProof/>
          </w:rPr>
          <w:t>4.5.4</w:t>
        </w:r>
        <w:r w:rsidR="004872BA">
          <w:rPr>
            <w:rFonts w:ascii="Times New Roman" w:hAnsi="Times New Roman"/>
            <w:noProof/>
            <w:sz w:val="24"/>
            <w:lang w:val="en-US"/>
          </w:rPr>
          <w:tab/>
        </w:r>
        <w:r w:rsidR="004872BA">
          <w:rPr>
            <w:rStyle w:val="Hyperlink"/>
            <w:rFonts w:cs="Arial"/>
            <w:noProof/>
          </w:rPr>
          <w:t>Security Administration</w:t>
        </w:r>
        <w:r w:rsidR="004872BA">
          <w:rPr>
            <w:noProof/>
            <w:webHidden/>
          </w:rPr>
          <w:tab/>
        </w:r>
        <w:r>
          <w:rPr>
            <w:noProof/>
            <w:webHidden/>
          </w:rPr>
          <w:fldChar w:fldCharType="begin"/>
        </w:r>
        <w:r w:rsidR="004872BA">
          <w:rPr>
            <w:noProof/>
            <w:webHidden/>
          </w:rPr>
          <w:instrText xml:space="preserve"> PAGEREF _Toc98923264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65" w:history="1">
        <w:r w:rsidR="004872BA">
          <w:rPr>
            <w:rStyle w:val="Hyperlink"/>
            <w:noProof/>
            <w:szCs w:val="28"/>
          </w:rPr>
          <w:t>4.6</w:t>
        </w:r>
        <w:r w:rsidR="004872BA">
          <w:rPr>
            <w:rFonts w:ascii="Times New Roman" w:hAnsi="Times New Roman"/>
            <w:bCs w:val="0"/>
            <w:noProof/>
            <w:sz w:val="24"/>
            <w:szCs w:val="24"/>
            <w:lang w:val="en-US"/>
          </w:rPr>
          <w:tab/>
        </w:r>
        <w:r w:rsidR="004872BA">
          <w:rPr>
            <w:rStyle w:val="Hyperlink"/>
            <w:noProof/>
            <w:szCs w:val="28"/>
          </w:rPr>
          <w:t>Regulatory, Audit and Data Retention Requirements</w:t>
        </w:r>
        <w:r w:rsidR="004872BA">
          <w:rPr>
            <w:noProof/>
            <w:webHidden/>
          </w:rPr>
          <w:tab/>
        </w:r>
        <w:r>
          <w:rPr>
            <w:noProof/>
            <w:webHidden/>
          </w:rPr>
          <w:fldChar w:fldCharType="begin"/>
        </w:r>
        <w:r w:rsidR="004872BA">
          <w:rPr>
            <w:noProof/>
            <w:webHidden/>
          </w:rPr>
          <w:instrText xml:space="preserve"> PAGEREF _Toc98923265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66" w:history="1">
        <w:r w:rsidR="004872BA">
          <w:rPr>
            <w:rStyle w:val="Hyperlink"/>
            <w:rFonts w:cs="Arial"/>
            <w:noProof/>
          </w:rPr>
          <w:t>4.6.1</w:t>
        </w:r>
        <w:r w:rsidR="004872BA">
          <w:rPr>
            <w:rFonts w:ascii="Times New Roman" w:hAnsi="Times New Roman"/>
            <w:noProof/>
            <w:sz w:val="24"/>
            <w:lang w:val="en-US"/>
          </w:rPr>
          <w:tab/>
        </w:r>
        <w:r w:rsidR="004872BA">
          <w:rPr>
            <w:rStyle w:val="Hyperlink"/>
            <w:rFonts w:cs="Arial"/>
            <w:noProof/>
          </w:rPr>
          <w:t>Regulatory / Audit Requirements</w:t>
        </w:r>
        <w:r w:rsidR="004872BA">
          <w:rPr>
            <w:noProof/>
            <w:webHidden/>
          </w:rPr>
          <w:tab/>
        </w:r>
        <w:r>
          <w:rPr>
            <w:noProof/>
            <w:webHidden/>
          </w:rPr>
          <w:fldChar w:fldCharType="begin"/>
        </w:r>
        <w:r w:rsidR="004872BA">
          <w:rPr>
            <w:noProof/>
            <w:webHidden/>
          </w:rPr>
          <w:instrText xml:space="preserve"> PAGEREF _Toc98923266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3"/>
        <w:tabs>
          <w:tab w:val="left" w:pos="1200"/>
          <w:tab w:val="right" w:leader="dot" w:pos="9926"/>
        </w:tabs>
        <w:rPr>
          <w:rFonts w:ascii="Times New Roman" w:hAnsi="Times New Roman"/>
          <w:noProof/>
          <w:sz w:val="24"/>
          <w:lang w:val="en-US"/>
        </w:rPr>
      </w:pPr>
      <w:hyperlink w:anchor="_Toc98923267" w:history="1">
        <w:r w:rsidR="004872BA">
          <w:rPr>
            <w:rStyle w:val="Hyperlink"/>
            <w:rFonts w:cs="Arial"/>
            <w:noProof/>
          </w:rPr>
          <w:t>4.6.2</w:t>
        </w:r>
        <w:r w:rsidR="004872BA">
          <w:rPr>
            <w:rFonts w:ascii="Times New Roman" w:hAnsi="Times New Roman"/>
            <w:noProof/>
            <w:sz w:val="24"/>
            <w:lang w:val="en-US"/>
          </w:rPr>
          <w:tab/>
        </w:r>
        <w:r w:rsidR="004872BA">
          <w:rPr>
            <w:rStyle w:val="Hyperlink"/>
            <w:rFonts w:cs="Arial"/>
            <w:noProof/>
          </w:rPr>
          <w:t>Data Retention Requirements</w:t>
        </w:r>
        <w:r w:rsidR="004872BA">
          <w:rPr>
            <w:noProof/>
            <w:webHidden/>
          </w:rPr>
          <w:tab/>
        </w:r>
        <w:r>
          <w:rPr>
            <w:noProof/>
            <w:webHidden/>
          </w:rPr>
          <w:fldChar w:fldCharType="begin"/>
        </w:r>
        <w:r w:rsidR="004872BA">
          <w:rPr>
            <w:noProof/>
            <w:webHidden/>
          </w:rPr>
          <w:instrText xml:space="preserve"> PAGEREF _Toc98923267 \h </w:instrText>
        </w:r>
        <w:r>
          <w:rPr>
            <w:noProof/>
            <w:webHidden/>
          </w:rPr>
        </w:r>
        <w:r>
          <w:rPr>
            <w:noProof/>
            <w:webHidden/>
          </w:rPr>
          <w:fldChar w:fldCharType="separate"/>
        </w:r>
        <w:r w:rsidR="00493CD2">
          <w:rPr>
            <w:noProof/>
            <w:webHidden/>
          </w:rPr>
          <w:t>9</w:t>
        </w:r>
        <w:r>
          <w:rPr>
            <w:noProof/>
            <w:webHidden/>
          </w:rPr>
          <w:fldChar w:fldCharType="end"/>
        </w:r>
      </w:hyperlink>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hyperlink w:anchor="_Toc98923268" w:history="1">
        <w:r w:rsidR="004872BA">
          <w:rPr>
            <w:rStyle w:val="Hyperlink"/>
            <w:rFonts w:cs="Arial"/>
            <w:noProof/>
            <w:szCs w:val="32"/>
          </w:rPr>
          <w:t>5</w:t>
        </w:r>
        <w:r w:rsidR="004872BA">
          <w:rPr>
            <w:rFonts w:ascii="Times New Roman" w:hAnsi="Times New Roman"/>
            <w:bCs w:val="0"/>
            <w:iCs w:val="0"/>
            <w:caps w:val="0"/>
            <w:noProof/>
            <w:sz w:val="24"/>
            <w:szCs w:val="24"/>
            <w:lang w:val="en-US"/>
          </w:rPr>
          <w:tab/>
        </w:r>
        <w:r w:rsidR="004872BA">
          <w:rPr>
            <w:rStyle w:val="Hyperlink"/>
            <w:rFonts w:cs="Arial"/>
            <w:noProof/>
            <w:szCs w:val="32"/>
          </w:rPr>
          <w:t>Delivery and Transition Strategies</w:t>
        </w:r>
        <w:r w:rsidR="004872BA">
          <w:rPr>
            <w:noProof/>
            <w:webHidden/>
          </w:rPr>
          <w:tab/>
        </w:r>
        <w:r>
          <w:rPr>
            <w:noProof/>
            <w:webHidden/>
          </w:rPr>
          <w:fldChar w:fldCharType="begin"/>
        </w:r>
        <w:r w:rsidR="004872BA">
          <w:rPr>
            <w:noProof/>
            <w:webHidden/>
          </w:rPr>
          <w:instrText xml:space="preserve"> PAGEREF _Toc98923268 \h </w:instrText>
        </w:r>
        <w:r>
          <w:rPr>
            <w:noProof/>
            <w:webHidden/>
          </w:rPr>
        </w:r>
        <w:r>
          <w:rPr>
            <w:noProof/>
            <w:webHidden/>
          </w:rPr>
          <w:fldChar w:fldCharType="separate"/>
        </w:r>
        <w:r w:rsidR="00493CD2">
          <w:rPr>
            <w:noProof/>
            <w:webHidden/>
          </w:rPr>
          <w:t>10</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69" w:history="1">
        <w:r w:rsidR="004872BA">
          <w:rPr>
            <w:rStyle w:val="Hyperlink"/>
            <w:rFonts w:ascii="Arial" w:hAnsi="Arial" w:cs="Arial"/>
            <w:noProof/>
            <w:szCs w:val="28"/>
          </w:rPr>
          <w:t>5.1</w:t>
        </w:r>
        <w:r w:rsidR="004872BA">
          <w:rPr>
            <w:rFonts w:ascii="Times New Roman" w:hAnsi="Times New Roman"/>
            <w:bCs w:val="0"/>
            <w:noProof/>
            <w:sz w:val="24"/>
            <w:szCs w:val="24"/>
            <w:lang w:val="en-US"/>
          </w:rPr>
          <w:tab/>
        </w:r>
        <w:r w:rsidR="004872BA">
          <w:rPr>
            <w:rStyle w:val="Hyperlink"/>
            <w:rFonts w:ascii="Arial" w:hAnsi="Arial" w:cs="Arial"/>
            <w:noProof/>
            <w:szCs w:val="28"/>
          </w:rPr>
          <w:t>User Acceptance Testing Groups</w:t>
        </w:r>
        <w:r w:rsidR="004872BA">
          <w:rPr>
            <w:noProof/>
            <w:webHidden/>
          </w:rPr>
          <w:tab/>
        </w:r>
        <w:r>
          <w:rPr>
            <w:noProof/>
            <w:webHidden/>
          </w:rPr>
          <w:fldChar w:fldCharType="begin"/>
        </w:r>
        <w:r w:rsidR="004872BA">
          <w:rPr>
            <w:noProof/>
            <w:webHidden/>
          </w:rPr>
          <w:instrText xml:space="preserve"> PAGEREF _Toc98923269 \h </w:instrText>
        </w:r>
        <w:r>
          <w:rPr>
            <w:noProof/>
            <w:webHidden/>
          </w:rPr>
        </w:r>
        <w:r>
          <w:rPr>
            <w:noProof/>
            <w:webHidden/>
          </w:rPr>
          <w:fldChar w:fldCharType="separate"/>
        </w:r>
        <w:r w:rsidR="00493CD2">
          <w:rPr>
            <w:noProof/>
            <w:webHidden/>
          </w:rPr>
          <w:t>10</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70" w:history="1">
        <w:r w:rsidR="004872BA">
          <w:rPr>
            <w:rStyle w:val="Hyperlink"/>
            <w:rFonts w:ascii="Arial" w:hAnsi="Arial" w:cs="Arial"/>
            <w:noProof/>
            <w:szCs w:val="28"/>
          </w:rPr>
          <w:t>5.2</w:t>
        </w:r>
        <w:r w:rsidR="004872BA">
          <w:rPr>
            <w:rFonts w:ascii="Times New Roman" w:hAnsi="Times New Roman"/>
            <w:bCs w:val="0"/>
            <w:noProof/>
            <w:sz w:val="24"/>
            <w:szCs w:val="24"/>
            <w:lang w:val="en-US"/>
          </w:rPr>
          <w:tab/>
        </w:r>
        <w:r w:rsidR="004872BA">
          <w:rPr>
            <w:rStyle w:val="Hyperlink"/>
            <w:rFonts w:ascii="Arial" w:hAnsi="Arial" w:cs="Arial"/>
            <w:noProof/>
            <w:szCs w:val="28"/>
          </w:rPr>
          <w:t>Implementation Considerations</w:t>
        </w:r>
        <w:r w:rsidR="004872BA">
          <w:rPr>
            <w:noProof/>
            <w:webHidden/>
          </w:rPr>
          <w:tab/>
        </w:r>
        <w:r>
          <w:rPr>
            <w:noProof/>
            <w:webHidden/>
          </w:rPr>
          <w:fldChar w:fldCharType="begin"/>
        </w:r>
        <w:r w:rsidR="004872BA">
          <w:rPr>
            <w:noProof/>
            <w:webHidden/>
          </w:rPr>
          <w:instrText xml:space="preserve"> PAGEREF _Toc98923270 \h </w:instrText>
        </w:r>
        <w:r>
          <w:rPr>
            <w:noProof/>
            <w:webHidden/>
          </w:rPr>
        </w:r>
        <w:r>
          <w:rPr>
            <w:noProof/>
            <w:webHidden/>
          </w:rPr>
          <w:fldChar w:fldCharType="separate"/>
        </w:r>
        <w:r w:rsidR="00493CD2">
          <w:rPr>
            <w:noProof/>
            <w:webHidden/>
          </w:rPr>
          <w:t>10</w:t>
        </w:r>
        <w:r>
          <w:rPr>
            <w:noProof/>
            <w:webHidden/>
          </w:rPr>
          <w:fldChar w:fldCharType="end"/>
        </w:r>
      </w:hyperlink>
    </w:p>
    <w:p w:rsidR="004872BA" w:rsidRDefault="00587C72">
      <w:pPr>
        <w:pStyle w:val="TOC2"/>
        <w:tabs>
          <w:tab w:val="left" w:pos="800"/>
          <w:tab w:val="right" w:leader="dot" w:pos="9926"/>
        </w:tabs>
        <w:rPr>
          <w:rFonts w:ascii="Times New Roman" w:hAnsi="Times New Roman"/>
          <w:bCs w:val="0"/>
          <w:noProof/>
          <w:sz w:val="24"/>
          <w:szCs w:val="24"/>
          <w:lang w:val="en-US"/>
        </w:rPr>
      </w:pPr>
      <w:hyperlink w:anchor="_Toc98923271" w:history="1">
        <w:r w:rsidR="004872BA">
          <w:rPr>
            <w:rStyle w:val="Hyperlink"/>
            <w:rFonts w:ascii="Arial" w:hAnsi="Arial" w:cs="Arial"/>
            <w:noProof/>
            <w:szCs w:val="28"/>
          </w:rPr>
          <w:t>5.3</w:t>
        </w:r>
        <w:r w:rsidR="004872BA">
          <w:rPr>
            <w:rFonts w:ascii="Times New Roman" w:hAnsi="Times New Roman"/>
            <w:bCs w:val="0"/>
            <w:noProof/>
            <w:sz w:val="24"/>
            <w:szCs w:val="24"/>
            <w:lang w:val="en-US"/>
          </w:rPr>
          <w:tab/>
        </w:r>
        <w:r w:rsidR="004872BA">
          <w:rPr>
            <w:rStyle w:val="Hyperlink"/>
            <w:rFonts w:ascii="Arial" w:hAnsi="Arial" w:cs="Arial"/>
            <w:noProof/>
            <w:szCs w:val="28"/>
          </w:rPr>
          <w:t>Project Timing Considerations</w:t>
        </w:r>
        <w:r w:rsidR="004872BA">
          <w:rPr>
            <w:noProof/>
            <w:webHidden/>
          </w:rPr>
          <w:tab/>
        </w:r>
        <w:r>
          <w:rPr>
            <w:noProof/>
            <w:webHidden/>
          </w:rPr>
          <w:fldChar w:fldCharType="begin"/>
        </w:r>
        <w:r w:rsidR="004872BA">
          <w:rPr>
            <w:noProof/>
            <w:webHidden/>
          </w:rPr>
          <w:instrText xml:space="preserve"> PAGEREF _Toc98923271 \h </w:instrText>
        </w:r>
        <w:r>
          <w:rPr>
            <w:noProof/>
            <w:webHidden/>
          </w:rPr>
        </w:r>
        <w:r>
          <w:rPr>
            <w:noProof/>
            <w:webHidden/>
          </w:rPr>
          <w:fldChar w:fldCharType="separate"/>
        </w:r>
        <w:r w:rsidR="00493CD2">
          <w:rPr>
            <w:noProof/>
            <w:webHidden/>
          </w:rPr>
          <w:t>10</w:t>
        </w:r>
        <w:r>
          <w:rPr>
            <w:noProof/>
            <w:webHidden/>
          </w:rPr>
          <w:fldChar w:fldCharType="end"/>
        </w:r>
      </w:hyperlink>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hyperlink w:anchor="_Toc98923272" w:history="1">
        <w:r w:rsidR="004872BA">
          <w:rPr>
            <w:rStyle w:val="Hyperlink"/>
            <w:rFonts w:cs="Arial"/>
            <w:noProof/>
            <w:szCs w:val="32"/>
          </w:rPr>
          <w:t>6</w:t>
        </w:r>
        <w:r w:rsidR="004872BA">
          <w:rPr>
            <w:rFonts w:ascii="Times New Roman" w:hAnsi="Times New Roman"/>
            <w:bCs w:val="0"/>
            <w:iCs w:val="0"/>
            <w:caps w:val="0"/>
            <w:noProof/>
            <w:sz w:val="24"/>
            <w:szCs w:val="24"/>
            <w:lang w:val="en-US"/>
          </w:rPr>
          <w:tab/>
        </w:r>
        <w:r w:rsidR="004872BA">
          <w:rPr>
            <w:rStyle w:val="Hyperlink"/>
            <w:rFonts w:cs="Arial"/>
            <w:noProof/>
            <w:szCs w:val="32"/>
          </w:rPr>
          <w:t>Glossary of terms</w:t>
        </w:r>
        <w:r w:rsidR="004872BA">
          <w:rPr>
            <w:noProof/>
            <w:webHidden/>
          </w:rPr>
          <w:tab/>
        </w:r>
        <w:r>
          <w:rPr>
            <w:noProof/>
            <w:webHidden/>
          </w:rPr>
          <w:fldChar w:fldCharType="begin"/>
        </w:r>
        <w:r w:rsidR="004872BA">
          <w:rPr>
            <w:noProof/>
            <w:webHidden/>
          </w:rPr>
          <w:instrText xml:space="preserve"> PAGEREF _Toc98923272 \h </w:instrText>
        </w:r>
        <w:r>
          <w:rPr>
            <w:noProof/>
            <w:webHidden/>
          </w:rPr>
        </w:r>
        <w:r>
          <w:rPr>
            <w:noProof/>
            <w:webHidden/>
          </w:rPr>
          <w:fldChar w:fldCharType="separate"/>
        </w:r>
        <w:r w:rsidR="00493CD2">
          <w:rPr>
            <w:noProof/>
            <w:webHidden/>
          </w:rPr>
          <w:t>10</w:t>
        </w:r>
        <w:r>
          <w:rPr>
            <w:noProof/>
            <w:webHidden/>
          </w:rPr>
          <w:fldChar w:fldCharType="end"/>
        </w:r>
      </w:hyperlink>
    </w:p>
    <w:p w:rsidR="004872BA" w:rsidRDefault="00587C72">
      <w:pPr>
        <w:pStyle w:val="TOC1"/>
        <w:tabs>
          <w:tab w:val="left" w:pos="360"/>
          <w:tab w:val="right" w:leader="dot" w:pos="9926"/>
        </w:tabs>
        <w:rPr>
          <w:rFonts w:ascii="Times New Roman" w:hAnsi="Times New Roman"/>
          <w:bCs w:val="0"/>
          <w:iCs w:val="0"/>
          <w:caps w:val="0"/>
          <w:noProof/>
          <w:sz w:val="24"/>
          <w:szCs w:val="24"/>
          <w:lang w:val="en-US"/>
        </w:rPr>
      </w:pPr>
      <w:hyperlink w:anchor="_Toc98923273" w:history="1">
        <w:r w:rsidR="004872BA">
          <w:rPr>
            <w:rStyle w:val="Hyperlink"/>
            <w:rFonts w:cs="Arial"/>
            <w:noProof/>
            <w:szCs w:val="32"/>
          </w:rPr>
          <w:t>7</w:t>
        </w:r>
        <w:r w:rsidR="004872BA">
          <w:rPr>
            <w:rFonts w:ascii="Times New Roman" w:hAnsi="Times New Roman"/>
            <w:bCs w:val="0"/>
            <w:iCs w:val="0"/>
            <w:caps w:val="0"/>
            <w:noProof/>
            <w:sz w:val="24"/>
            <w:szCs w:val="24"/>
            <w:lang w:val="en-US"/>
          </w:rPr>
          <w:tab/>
        </w:r>
        <w:r w:rsidR="004872BA">
          <w:rPr>
            <w:rStyle w:val="Hyperlink"/>
            <w:rFonts w:cs="Arial"/>
            <w:noProof/>
            <w:szCs w:val="32"/>
          </w:rPr>
          <w:t>Appendices</w:t>
        </w:r>
        <w:r w:rsidR="004872BA">
          <w:rPr>
            <w:noProof/>
            <w:webHidden/>
          </w:rPr>
          <w:tab/>
        </w:r>
        <w:r>
          <w:rPr>
            <w:noProof/>
            <w:webHidden/>
          </w:rPr>
          <w:fldChar w:fldCharType="begin"/>
        </w:r>
        <w:r w:rsidR="004872BA">
          <w:rPr>
            <w:noProof/>
            <w:webHidden/>
          </w:rPr>
          <w:instrText xml:space="preserve"> PAGEREF _Toc98923273 \h </w:instrText>
        </w:r>
        <w:r>
          <w:rPr>
            <w:noProof/>
            <w:webHidden/>
          </w:rPr>
        </w:r>
        <w:r>
          <w:rPr>
            <w:noProof/>
            <w:webHidden/>
          </w:rPr>
          <w:fldChar w:fldCharType="separate"/>
        </w:r>
        <w:r w:rsidR="00493CD2">
          <w:rPr>
            <w:noProof/>
            <w:webHidden/>
          </w:rPr>
          <w:t>10</w:t>
        </w:r>
        <w:r>
          <w:rPr>
            <w:noProof/>
            <w:webHidden/>
          </w:rPr>
          <w:fldChar w:fldCharType="end"/>
        </w:r>
      </w:hyperlink>
    </w:p>
    <w:p w:rsidR="004B03B0" w:rsidRDefault="00587C72">
      <w:pPr>
        <w:pStyle w:val="TOC1"/>
        <w:rPr>
          <w:rFonts w:ascii="Arial" w:hAnsi="Arial" w:cs="Arial"/>
          <w:bCs w:val="0"/>
          <w:iCs w:val="0"/>
          <w:caps w:val="0"/>
          <w:sz w:val="24"/>
          <w:szCs w:val="26"/>
        </w:rPr>
      </w:pPr>
      <w:r>
        <w:rPr>
          <w:rFonts w:ascii="Arial" w:hAnsi="Arial" w:cs="Arial"/>
          <w:bCs w:val="0"/>
          <w:iCs w:val="0"/>
          <w:caps w:val="0"/>
          <w:sz w:val="24"/>
          <w:szCs w:val="26"/>
        </w:rPr>
        <w:fldChar w:fldCharType="end"/>
      </w:r>
    </w:p>
    <w:p w:rsidR="004B03B0" w:rsidRDefault="004B03B0">
      <w:pPr>
        <w:pStyle w:val="TOC1"/>
        <w:rPr>
          <w:rFonts w:ascii="Arial" w:hAnsi="Arial" w:cs="Arial"/>
          <w:bCs w:val="0"/>
          <w:iCs w:val="0"/>
          <w:caps w:val="0"/>
          <w:sz w:val="24"/>
          <w:szCs w:val="26"/>
        </w:rPr>
      </w:pPr>
    </w:p>
    <w:p w:rsidR="004872BA" w:rsidRDefault="004872BA">
      <w:pPr>
        <w:pStyle w:val="TOC1"/>
        <w:rPr>
          <w:rFonts w:ascii="Arial" w:hAnsi="Arial" w:cs="Arial"/>
        </w:rPr>
      </w:pPr>
      <w:r>
        <w:rPr>
          <w:rFonts w:ascii="Arial" w:hAnsi="Arial" w:cs="Arial"/>
          <w:bCs w:val="0"/>
          <w:iCs w:val="0"/>
        </w:rPr>
        <w:br w:type="page"/>
      </w:r>
    </w:p>
    <w:p w:rsidR="004872BA" w:rsidRDefault="004B03B0">
      <w:pPr>
        <w:rPr>
          <w:rFonts w:cs="Arial"/>
        </w:rPr>
      </w:pPr>
      <w:r>
        <w:rPr>
          <w:rFonts w:cs="Arial"/>
        </w:rPr>
        <w:lastRenderedPageBreak/>
        <w:t xml:space="preserve">Comes up </w:t>
      </w:r>
    </w:p>
    <w:p w:rsidR="004B03B0" w:rsidRDefault="004B03B0">
      <w:pPr>
        <w:rPr>
          <w:rFonts w:cs="Arial"/>
        </w:rPr>
      </w:pPr>
    </w:p>
    <w:p w:rsidR="004B03B0" w:rsidRDefault="004B03B0">
      <w:pPr>
        <w:rPr>
          <w:rFonts w:cs="Arial"/>
        </w:rPr>
      </w:pPr>
    </w:p>
    <w:p w:rsidR="004872BA" w:rsidRDefault="004872BA">
      <w:pPr>
        <w:pStyle w:val="Heading1"/>
        <w:rPr>
          <w:rFonts w:cs="Arial"/>
        </w:rPr>
      </w:pPr>
      <w:bookmarkStart w:id="13" w:name="_Toc22364943"/>
      <w:bookmarkStart w:id="14" w:name="_Toc98923234"/>
      <w:commentRangeStart w:id="15"/>
      <w:r>
        <w:rPr>
          <w:rFonts w:cs="Arial"/>
        </w:rPr>
        <w:t>Executive Summary</w:t>
      </w:r>
      <w:bookmarkEnd w:id="13"/>
      <w:bookmarkEnd w:id="14"/>
      <w:commentRangeEnd w:id="15"/>
      <w:r>
        <w:rPr>
          <w:rStyle w:val="CommentReference"/>
          <w:b w:val="0"/>
          <w:caps w:val="0"/>
          <w:vanish/>
          <w:kern w:val="0"/>
        </w:rPr>
        <w:commentReference w:id="15"/>
      </w:r>
    </w:p>
    <w:p w:rsidR="004872BA" w:rsidRPr="00534C31" w:rsidRDefault="004872BA">
      <w:pPr>
        <w:pStyle w:val="ExplanatoryText"/>
        <w:rPr>
          <w:rFonts w:ascii="Arial" w:hAnsi="Arial"/>
          <w:color w:val="00B0F0"/>
        </w:rPr>
      </w:pPr>
    </w:p>
    <w:p w:rsidR="00B23905" w:rsidRPr="00534C31" w:rsidRDefault="00B23905">
      <w:pPr>
        <w:pStyle w:val="ExplanatoryText"/>
        <w:rPr>
          <w:rFonts w:ascii="Arial" w:hAnsi="Arial"/>
        </w:rPr>
      </w:pPr>
      <w:r w:rsidRPr="00534C31">
        <w:rPr>
          <w:rFonts w:ascii="Arial" w:hAnsi="Arial"/>
        </w:rPr>
        <w:t>The existing CTR system does not capture transactions values for both withdrawals (Debit) &amp; Deposit (Credit), regardless of BBK txn-type. Suppose for cash transaction for any particular account on a  given transaction date, if the</w:t>
      </w:r>
      <w:r w:rsidR="00654729" w:rsidRPr="00534C31">
        <w:rPr>
          <w:rFonts w:ascii="Arial" w:hAnsi="Arial"/>
        </w:rPr>
        <w:t xml:space="preserve"> aggregated </w:t>
      </w:r>
      <w:r w:rsidRPr="00534C31">
        <w:rPr>
          <w:rFonts w:ascii="Arial" w:hAnsi="Arial"/>
        </w:rPr>
        <w:t xml:space="preserve"> amount </w:t>
      </w:r>
      <w:r w:rsidR="00654729" w:rsidRPr="00534C31">
        <w:rPr>
          <w:rFonts w:ascii="Arial" w:hAnsi="Arial"/>
        </w:rPr>
        <w:t xml:space="preserve">stands </w:t>
      </w:r>
      <w:r w:rsidRPr="00534C31">
        <w:rPr>
          <w:rFonts w:ascii="Arial" w:hAnsi="Arial"/>
        </w:rPr>
        <w:t xml:space="preserve">more than 700,000.00 Taka, then all </w:t>
      </w:r>
      <w:r w:rsidR="00654729" w:rsidRPr="00534C31">
        <w:rPr>
          <w:rFonts w:ascii="Arial" w:hAnsi="Arial"/>
        </w:rPr>
        <w:t xml:space="preserve"> t</w:t>
      </w:r>
      <w:r w:rsidRPr="00534C31">
        <w:rPr>
          <w:rFonts w:ascii="Arial" w:hAnsi="Arial"/>
        </w:rPr>
        <w:t>ransactions</w:t>
      </w:r>
      <w:r w:rsidR="00654729" w:rsidRPr="00534C31">
        <w:rPr>
          <w:rFonts w:ascii="Arial" w:hAnsi="Arial"/>
        </w:rPr>
        <w:t xml:space="preserve"> of the similar nature </w:t>
      </w:r>
      <w:r w:rsidRPr="00534C31">
        <w:rPr>
          <w:rFonts w:ascii="Arial" w:hAnsi="Arial"/>
        </w:rPr>
        <w:t xml:space="preserve"> as per BBK txn-types (per existing logic except amount), will be considered as reportable transaction records. Also the breakdowns </w:t>
      </w:r>
      <w:r w:rsidR="00654729" w:rsidRPr="00534C31">
        <w:rPr>
          <w:rFonts w:ascii="Arial" w:hAnsi="Arial"/>
        </w:rPr>
        <w:t xml:space="preserve">(sum up of </w:t>
      </w:r>
      <w:r w:rsidRPr="00534C31">
        <w:rPr>
          <w:rFonts w:ascii="Arial" w:hAnsi="Arial"/>
        </w:rPr>
        <w:t xml:space="preserve">all individual withdrawal amounts with transaction count) need to be </w:t>
      </w:r>
      <w:r w:rsidR="00654729" w:rsidRPr="00534C31">
        <w:rPr>
          <w:rFonts w:ascii="Arial" w:hAnsi="Arial"/>
        </w:rPr>
        <w:t xml:space="preserve">captured </w:t>
      </w:r>
      <w:r w:rsidRPr="00534C31">
        <w:rPr>
          <w:rFonts w:ascii="Arial" w:hAnsi="Arial"/>
        </w:rPr>
        <w:t>for each transaction type</w:t>
      </w:r>
      <w:r w:rsidR="00654729" w:rsidRPr="00534C31">
        <w:rPr>
          <w:rFonts w:ascii="Arial" w:hAnsi="Arial"/>
        </w:rPr>
        <w:t>.</w:t>
      </w:r>
    </w:p>
    <w:p w:rsidR="00654729" w:rsidRPr="00534C31" w:rsidRDefault="00654729">
      <w:pPr>
        <w:pStyle w:val="ExplanatoryText"/>
        <w:rPr>
          <w:rFonts w:ascii="Arial" w:hAnsi="Arial"/>
        </w:rPr>
      </w:pPr>
    </w:p>
    <w:p w:rsidR="00654729" w:rsidRPr="00534C31" w:rsidRDefault="00654729">
      <w:pPr>
        <w:pStyle w:val="ExplanatoryText"/>
        <w:rPr>
          <w:rFonts w:ascii="Arial" w:hAnsi="Arial"/>
        </w:rPr>
      </w:pPr>
      <w:r w:rsidRPr="00534C31">
        <w:rPr>
          <w:rFonts w:ascii="Arial" w:hAnsi="Arial"/>
        </w:rPr>
        <w:t>For example: A customer maintains account with Motijheel branch, has withdrawn</w:t>
      </w:r>
      <w:r w:rsidR="004B03B0" w:rsidRPr="00534C31">
        <w:rPr>
          <w:rFonts w:ascii="Arial" w:hAnsi="Arial"/>
        </w:rPr>
        <w:t xml:space="preserve"> Cash of </w:t>
      </w:r>
      <w:r w:rsidRPr="00534C31">
        <w:rPr>
          <w:rFonts w:ascii="Arial" w:hAnsi="Arial"/>
        </w:rPr>
        <w:t xml:space="preserve"> </w:t>
      </w:r>
      <w:r w:rsidR="004B03B0" w:rsidRPr="00534C31">
        <w:rPr>
          <w:rFonts w:ascii="Arial" w:hAnsi="Arial"/>
        </w:rPr>
        <w:t xml:space="preserve">Tk. </w:t>
      </w:r>
      <w:r w:rsidRPr="00534C31">
        <w:rPr>
          <w:rFonts w:ascii="Arial" w:hAnsi="Arial"/>
        </w:rPr>
        <w:t xml:space="preserve">3 lac </w:t>
      </w:r>
      <w:r w:rsidR="004B03B0" w:rsidRPr="00534C31">
        <w:rPr>
          <w:rFonts w:ascii="Arial" w:hAnsi="Arial"/>
        </w:rPr>
        <w:t xml:space="preserve"> and Tk. </w:t>
      </w:r>
      <w:r w:rsidRPr="00534C31">
        <w:rPr>
          <w:rFonts w:ascii="Arial" w:hAnsi="Arial"/>
        </w:rPr>
        <w:t xml:space="preserve">2 lac </w:t>
      </w:r>
      <w:r w:rsidR="004B03B0" w:rsidRPr="00534C31">
        <w:rPr>
          <w:rFonts w:ascii="Arial" w:hAnsi="Arial"/>
        </w:rPr>
        <w:t xml:space="preserve"> simultaneously </w:t>
      </w:r>
      <w:r w:rsidRPr="00534C31">
        <w:rPr>
          <w:rFonts w:ascii="Arial" w:hAnsi="Arial"/>
        </w:rPr>
        <w:t xml:space="preserve">from </w:t>
      </w:r>
      <w:r w:rsidR="004B03B0" w:rsidRPr="00534C31">
        <w:rPr>
          <w:rFonts w:ascii="Arial" w:hAnsi="Arial"/>
        </w:rPr>
        <w:t>same b</w:t>
      </w:r>
      <w:r w:rsidRPr="00534C31">
        <w:rPr>
          <w:rFonts w:ascii="Arial" w:hAnsi="Arial"/>
        </w:rPr>
        <w:t xml:space="preserve">ranch  and again withdrawn </w:t>
      </w:r>
      <w:r w:rsidR="004B03B0" w:rsidRPr="00534C31">
        <w:rPr>
          <w:rFonts w:ascii="Arial" w:hAnsi="Arial"/>
        </w:rPr>
        <w:t xml:space="preserve"> Tk. </w:t>
      </w:r>
      <w:r w:rsidRPr="00534C31">
        <w:rPr>
          <w:rFonts w:ascii="Arial" w:hAnsi="Arial"/>
        </w:rPr>
        <w:t xml:space="preserve">2 lac &amp; </w:t>
      </w:r>
      <w:r w:rsidR="004B03B0" w:rsidRPr="00534C31">
        <w:rPr>
          <w:rFonts w:ascii="Arial" w:hAnsi="Arial"/>
        </w:rPr>
        <w:t xml:space="preserve"> Tk. </w:t>
      </w:r>
      <w:r w:rsidRPr="00534C31">
        <w:rPr>
          <w:rFonts w:ascii="Arial" w:hAnsi="Arial"/>
        </w:rPr>
        <w:t xml:space="preserve">1 lac taka from Gulshan branch (Online Withdrawal) on the same day. </w:t>
      </w:r>
      <w:r w:rsidR="004B03B0" w:rsidRPr="00534C31">
        <w:rPr>
          <w:rFonts w:ascii="Arial" w:hAnsi="Arial"/>
        </w:rPr>
        <w:t xml:space="preserve">For this instance, the aggregated </w:t>
      </w:r>
      <w:r w:rsidRPr="00534C31">
        <w:rPr>
          <w:rFonts w:ascii="Arial" w:hAnsi="Arial"/>
        </w:rPr>
        <w:t>amount for Cash withdrawal</w:t>
      </w:r>
      <w:r w:rsidR="004B03B0" w:rsidRPr="00534C31">
        <w:rPr>
          <w:rFonts w:ascii="Arial" w:hAnsi="Arial"/>
        </w:rPr>
        <w:t xml:space="preserve"> will be Tk. 5 lac </w:t>
      </w:r>
      <w:r w:rsidRPr="00534C31">
        <w:rPr>
          <w:rFonts w:ascii="Arial" w:hAnsi="Arial"/>
        </w:rPr>
        <w:t xml:space="preserve"> &amp; Online withdrawal</w:t>
      </w:r>
      <w:r w:rsidR="004B03B0" w:rsidRPr="00534C31">
        <w:rPr>
          <w:rFonts w:ascii="Arial" w:hAnsi="Arial"/>
        </w:rPr>
        <w:t xml:space="preserve"> will be Tk.3 lac which exceeds </w:t>
      </w:r>
      <w:r w:rsidRPr="00534C31">
        <w:rPr>
          <w:rFonts w:ascii="Arial" w:hAnsi="Arial"/>
        </w:rPr>
        <w:t>threshold</w:t>
      </w:r>
      <w:r w:rsidR="004B03B0" w:rsidRPr="00534C31">
        <w:rPr>
          <w:rFonts w:ascii="Arial" w:hAnsi="Arial"/>
        </w:rPr>
        <w:t xml:space="preserve"> limit of Tk. 7 lac and as such should be captured </w:t>
      </w:r>
      <w:r w:rsidRPr="00534C31">
        <w:rPr>
          <w:rFonts w:ascii="Arial" w:hAnsi="Arial"/>
        </w:rPr>
        <w:t xml:space="preserve"> in CTR. Also the breakdowns</w:t>
      </w:r>
      <w:r w:rsidR="004B03B0" w:rsidRPr="00534C31">
        <w:rPr>
          <w:rFonts w:ascii="Arial" w:hAnsi="Arial"/>
        </w:rPr>
        <w:t xml:space="preserve"> of </w:t>
      </w:r>
      <w:r w:rsidRPr="00534C31">
        <w:rPr>
          <w:rFonts w:ascii="Arial" w:hAnsi="Arial"/>
        </w:rPr>
        <w:t>all</w:t>
      </w:r>
      <w:r w:rsidR="004B03B0" w:rsidRPr="00534C31">
        <w:rPr>
          <w:rFonts w:ascii="Arial" w:hAnsi="Arial"/>
        </w:rPr>
        <w:t xml:space="preserve"> such</w:t>
      </w:r>
      <w:r w:rsidRPr="00534C31">
        <w:rPr>
          <w:rFonts w:ascii="Arial" w:hAnsi="Arial"/>
        </w:rPr>
        <w:t xml:space="preserve"> individual withdrawal amounts with transaction count</w:t>
      </w:r>
      <w:r w:rsidR="00D4477F" w:rsidRPr="00534C31">
        <w:rPr>
          <w:rFonts w:ascii="Arial" w:hAnsi="Arial"/>
        </w:rPr>
        <w:t xml:space="preserve"> should be reflected </w:t>
      </w:r>
      <w:r w:rsidRPr="00534C31">
        <w:rPr>
          <w:rFonts w:ascii="Arial" w:hAnsi="Arial"/>
        </w:rPr>
        <w:t>for each transaction type. The same is also applicable for deposit</w:t>
      </w:r>
      <w:r w:rsidR="00A021A1" w:rsidRPr="00534C31">
        <w:rPr>
          <w:rFonts w:ascii="Arial" w:hAnsi="Arial"/>
        </w:rPr>
        <w:t>.</w:t>
      </w:r>
    </w:p>
    <w:p w:rsidR="00A021A1" w:rsidRPr="00534C31" w:rsidRDefault="00A021A1">
      <w:pPr>
        <w:pStyle w:val="ExplanatoryText"/>
        <w:rPr>
          <w:rFonts w:ascii="Arial" w:hAnsi="Arial"/>
        </w:rPr>
      </w:pPr>
    </w:p>
    <w:p w:rsidR="00A021A1" w:rsidRPr="00534C31" w:rsidRDefault="00A021A1">
      <w:pPr>
        <w:pStyle w:val="ExplanatoryText"/>
        <w:rPr>
          <w:rFonts w:ascii="Arial" w:hAnsi="Arial"/>
        </w:rPr>
      </w:pPr>
      <w:r w:rsidRPr="00534C31">
        <w:rPr>
          <w:rFonts w:ascii="Arial" w:hAnsi="Arial"/>
        </w:rPr>
        <w:t>The threshold value of more than BDT 7,00,000.00 should be configuarble from front end</w:t>
      </w:r>
      <w:r w:rsidR="00534C31" w:rsidRPr="00534C31">
        <w:rPr>
          <w:rFonts w:ascii="Arial" w:hAnsi="Arial"/>
        </w:rPr>
        <w:t>.</w:t>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1"/>
        <w:rPr>
          <w:rFonts w:cs="Arial"/>
        </w:rPr>
      </w:pPr>
      <w:bookmarkStart w:id="16" w:name="_Toc98923235"/>
      <w:r>
        <w:rPr>
          <w:rFonts w:cs="Arial"/>
        </w:rPr>
        <w:t>OVERVIEW</w:t>
      </w:r>
      <w:bookmarkEnd w:id="16"/>
    </w:p>
    <w:p w:rsidR="004872BA" w:rsidRDefault="004872BA">
      <w:pPr>
        <w:pStyle w:val="ExplanatoryText"/>
        <w:rPr>
          <w:rFonts w:ascii="Arial" w:hAnsi="Arial"/>
          <w:b/>
          <w:bCs/>
        </w:rPr>
      </w:pPr>
      <w:r>
        <w:rPr>
          <w:rFonts w:ascii="Arial" w:hAnsi="Arial"/>
          <w:b/>
          <w:bCs/>
        </w:rPr>
        <w:t>(Topic Heading – no input required here)</w:t>
      </w:r>
    </w:p>
    <w:p w:rsidR="004872BA" w:rsidRDefault="004872BA">
      <w:pPr>
        <w:pStyle w:val="ExplanatoryText"/>
        <w:rPr>
          <w:rFonts w:ascii="Arial" w:hAnsi="Arial"/>
        </w:rPr>
      </w:pPr>
    </w:p>
    <w:p w:rsidR="004872BA" w:rsidRDefault="004872BA">
      <w:pPr>
        <w:pStyle w:val="Heading2"/>
        <w:rPr>
          <w:rFonts w:ascii="Arial" w:hAnsi="Arial" w:cs="Arial"/>
        </w:rPr>
      </w:pPr>
      <w:bookmarkStart w:id="17" w:name="_Toc535305290"/>
      <w:bookmarkStart w:id="18" w:name="_Toc22364945"/>
      <w:bookmarkStart w:id="19" w:name="_Toc98923236"/>
      <w:commentRangeStart w:id="20"/>
      <w:r>
        <w:rPr>
          <w:rFonts w:ascii="Arial" w:hAnsi="Arial" w:cs="Arial"/>
        </w:rPr>
        <w:t xml:space="preserve">The Business </w:t>
      </w:r>
      <w:bookmarkEnd w:id="17"/>
      <w:r>
        <w:rPr>
          <w:rFonts w:ascii="Arial" w:hAnsi="Arial" w:cs="Arial"/>
        </w:rPr>
        <w:t>Problem/</w:t>
      </w:r>
      <w:bookmarkEnd w:id="18"/>
      <w:r>
        <w:rPr>
          <w:rFonts w:ascii="Arial" w:hAnsi="Arial" w:cs="Arial"/>
        </w:rPr>
        <w:t>Need</w:t>
      </w:r>
      <w:bookmarkEnd w:id="19"/>
      <w:commentRangeEnd w:id="20"/>
      <w:r>
        <w:rPr>
          <w:rStyle w:val="CommentReference"/>
          <w:rFonts w:ascii="Arial" w:hAnsi="Arial"/>
          <w:b w:val="0"/>
          <w:vanish/>
        </w:rPr>
        <w:commentReference w:id="20"/>
      </w:r>
    </w:p>
    <w:p w:rsidR="004872BA" w:rsidRDefault="004872BA">
      <w:pPr>
        <w:pStyle w:val="ExplanatoryText"/>
        <w:rPr>
          <w:rFonts w:ascii="Arial" w:hAnsi="Arial"/>
        </w:rPr>
      </w:pPr>
    </w:p>
    <w:p w:rsidR="00534C31" w:rsidRDefault="00534C31">
      <w:pPr>
        <w:pStyle w:val="ExplanatoryText"/>
        <w:rPr>
          <w:rFonts w:ascii="Arial" w:hAnsi="Arial"/>
        </w:rPr>
      </w:pPr>
      <w:r>
        <w:rPr>
          <w:rFonts w:ascii="Arial" w:hAnsi="Arial"/>
        </w:rPr>
        <w:t xml:space="preserve">Recently Bangladesh Bank issued a Circular and advised all Schedule Banks to incorporate the new changes </w:t>
      </w:r>
      <w:r w:rsidR="00E136ED">
        <w:rPr>
          <w:rFonts w:ascii="Arial" w:hAnsi="Arial"/>
        </w:rPr>
        <w:t xml:space="preserve">(details have been described in Executive Summary) above. Since it is a new requirement and hence </w:t>
      </w:r>
      <w:r w:rsidR="00216A02">
        <w:rPr>
          <w:rFonts w:ascii="Arial" w:hAnsi="Arial"/>
        </w:rPr>
        <w:t>these functionalities</w:t>
      </w:r>
      <w:r w:rsidR="00E136ED">
        <w:rPr>
          <w:rFonts w:ascii="Arial" w:hAnsi="Arial"/>
        </w:rPr>
        <w:t xml:space="preserve"> have to be developed in our existing CTR system to comply with Bangladesh Bank’s requirement.</w:t>
      </w:r>
    </w:p>
    <w:p w:rsidR="00534C31" w:rsidRDefault="00534C31">
      <w:pPr>
        <w:pStyle w:val="ExplanatoryText"/>
        <w:rPr>
          <w:rFonts w:ascii="Arial" w:hAnsi="Arial"/>
        </w:rPr>
      </w:pPr>
    </w:p>
    <w:p w:rsidR="00534C31" w:rsidRDefault="00E136ED">
      <w:pPr>
        <w:pStyle w:val="ExplanatoryText"/>
        <w:rPr>
          <w:rFonts w:ascii="Arial" w:hAnsi="Arial"/>
        </w:rPr>
      </w:pPr>
      <w:r>
        <w:rPr>
          <w:rFonts w:ascii="Arial" w:hAnsi="Arial"/>
        </w:rPr>
        <w:t>A copy of Bangladesh Bank Circular attached herewith.</w:t>
      </w:r>
    </w:p>
    <w:p w:rsidR="00AC0661" w:rsidRDefault="00AC0661">
      <w:pPr>
        <w:pStyle w:val="ExplanatoryText"/>
        <w:rPr>
          <w:rFonts w:ascii="Arial" w:hAnsi="Arial"/>
        </w:rPr>
      </w:pPr>
    </w:p>
    <w:p w:rsidR="004872BA" w:rsidRDefault="004872BA">
      <w:pPr>
        <w:pStyle w:val="Heading2"/>
        <w:rPr>
          <w:rFonts w:ascii="Arial" w:hAnsi="Arial" w:cs="Arial"/>
        </w:rPr>
      </w:pPr>
      <w:bookmarkStart w:id="21" w:name="_Toc429295387"/>
      <w:bookmarkStart w:id="22" w:name="_Toc535305291"/>
      <w:bookmarkStart w:id="23" w:name="_Toc22364946"/>
      <w:bookmarkStart w:id="24" w:name="_Toc98923237"/>
      <w:commentRangeStart w:id="25"/>
      <w:r>
        <w:rPr>
          <w:rFonts w:ascii="Arial" w:hAnsi="Arial" w:cs="Arial"/>
        </w:rPr>
        <w:t xml:space="preserve">The Business </w:t>
      </w:r>
      <w:bookmarkEnd w:id="21"/>
      <w:bookmarkEnd w:id="22"/>
      <w:r>
        <w:rPr>
          <w:rFonts w:ascii="Arial" w:hAnsi="Arial" w:cs="Arial"/>
        </w:rPr>
        <w:t>Goals</w:t>
      </w:r>
      <w:bookmarkEnd w:id="23"/>
      <w:r>
        <w:rPr>
          <w:rFonts w:ascii="Arial" w:hAnsi="Arial" w:cs="Arial"/>
        </w:rPr>
        <w:t xml:space="preserve"> and Benefits</w:t>
      </w:r>
      <w:bookmarkEnd w:id="24"/>
      <w:commentRangeEnd w:id="25"/>
      <w:r>
        <w:rPr>
          <w:rStyle w:val="CommentReference"/>
          <w:rFonts w:ascii="Arial" w:hAnsi="Arial"/>
          <w:b w:val="0"/>
          <w:vanish/>
        </w:rPr>
        <w:commentReference w:id="25"/>
      </w:r>
    </w:p>
    <w:p w:rsidR="004872BA" w:rsidRDefault="004872BA">
      <w:pPr>
        <w:pStyle w:val="ExplanatoryText"/>
        <w:rPr>
          <w:rFonts w:ascii="Arial" w:hAnsi="Arial"/>
        </w:rPr>
      </w:pPr>
    </w:p>
    <w:p w:rsidR="00E460F1" w:rsidRDefault="004D1ED7">
      <w:pPr>
        <w:pStyle w:val="ExplanatoryText"/>
        <w:rPr>
          <w:rFonts w:ascii="Arial" w:hAnsi="Arial"/>
        </w:rPr>
      </w:pPr>
      <w:r>
        <w:rPr>
          <w:rFonts w:ascii="Arial" w:hAnsi="Arial"/>
        </w:rPr>
        <w:t xml:space="preserve">The </w:t>
      </w:r>
      <w:r w:rsidR="00216A02">
        <w:rPr>
          <w:rFonts w:ascii="Arial" w:hAnsi="Arial"/>
        </w:rPr>
        <w:t xml:space="preserve">enhanced CTR system will incorporate the changes as per Bangladesh Bank’s directive and as a result we will be able to comply with the directive of Bangladesh Bank. Deviation can be viewed negatively will be a reputational impact on Citi. </w:t>
      </w:r>
    </w:p>
    <w:p w:rsidR="00E460F1" w:rsidRDefault="00E460F1">
      <w:pPr>
        <w:pStyle w:val="ExplanatoryText"/>
        <w:rPr>
          <w:rFonts w:ascii="Arial" w:hAnsi="Arial"/>
        </w:rPr>
      </w:pPr>
    </w:p>
    <w:p w:rsidR="004D1ED7" w:rsidRDefault="00E460F1">
      <w:pPr>
        <w:pStyle w:val="ExplanatoryText"/>
        <w:rPr>
          <w:rFonts w:ascii="Arial" w:hAnsi="Arial"/>
        </w:rPr>
      </w:pPr>
      <w:r>
        <w:rPr>
          <w:rFonts w:ascii="Arial" w:hAnsi="Arial"/>
        </w:rPr>
        <w:t xml:space="preserve">The enhanced system </w:t>
      </w:r>
      <w:r w:rsidR="002E05D7">
        <w:rPr>
          <w:rFonts w:ascii="Arial" w:hAnsi="Arial"/>
        </w:rPr>
        <w:t>will ensure</w:t>
      </w:r>
      <w:r w:rsidR="004D1ED7">
        <w:rPr>
          <w:rFonts w:ascii="Arial" w:hAnsi="Arial"/>
        </w:rPr>
        <w:t xml:space="preserve"> </w:t>
      </w:r>
      <w:r w:rsidR="00F059C1">
        <w:rPr>
          <w:rFonts w:ascii="Arial" w:hAnsi="Arial"/>
        </w:rPr>
        <w:t>data accuracy and will avoid penalty/caution from the regulator due to submission of incorrect report.</w:t>
      </w:r>
    </w:p>
    <w:p w:rsidR="004872BA" w:rsidRDefault="004872BA">
      <w:pPr>
        <w:pStyle w:val="ExplanatoryText"/>
        <w:rPr>
          <w:rFonts w:ascii="Arial" w:hAnsi="Arial"/>
        </w:rPr>
      </w:pPr>
    </w:p>
    <w:p w:rsidR="004872BA" w:rsidRDefault="004872BA">
      <w:pPr>
        <w:pStyle w:val="Heading2"/>
        <w:rPr>
          <w:rFonts w:ascii="Arial" w:hAnsi="Arial" w:cs="Arial"/>
        </w:rPr>
      </w:pPr>
      <w:bookmarkStart w:id="26" w:name="_Toc22364948"/>
      <w:bookmarkStart w:id="27" w:name="_Toc98923238"/>
      <w:commentRangeStart w:id="28"/>
      <w:r>
        <w:rPr>
          <w:rFonts w:ascii="Arial" w:hAnsi="Arial" w:cs="Arial"/>
        </w:rPr>
        <w:t>Critical Success Factors</w:t>
      </w:r>
      <w:bookmarkEnd w:id="26"/>
      <w:bookmarkEnd w:id="27"/>
      <w:commentRangeEnd w:id="28"/>
      <w:r>
        <w:rPr>
          <w:rStyle w:val="CommentReference"/>
          <w:rFonts w:ascii="Arial" w:hAnsi="Arial"/>
          <w:b w:val="0"/>
          <w:vanish/>
        </w:rPr>
        <w:commentReference w:id="28"/>
      </w:r>
    </w:p>
    <w:p w:rsidR="00F059C1" w:rsidRDefault="002E05D7">
      <w:pPr>
        <w:pStyle w:val="ExplanatoryText"/>
        <w:rPr>
          <w:rFonts w:ascii="Arial" w:hAnsi="Arial"/>
        </w:rPr>
      </w:pPr>
      <w:r>
        <w:rPr>
          <w:rFonts w:ascii="Arial" w:hAnsi="Arial"/>
        </w:rPr>
        <w:t>The enhanced system should cover all the parameters in line with the Bangladesh Bank’s requirement. Since it is a regulatory requirement</w:t>
      </w:r>
      <w:r w:rsidR="00083E6A">
        <w:rPr>
          <w:rFonts w:ascii="Arial" w:hAnsi="Arial"/>
        </w:rPr>
        <w:t xml:space="preserve"> hence</w:t>
      </w:r>
      <w:r>
        <w:rPr>
          <w:rFonts w:ascii="Arial" w:hAnsi="Arial"/>
        </w:rPr>
        <w:t xml:space="preserve"> it should be given high level priority and it</w:t>
      </w:r>
      <w:r w:rsidR="00083E6A">
        <w:rPr>
          <w:rFonts w:ascii="Arial" w:hAnsi="Arial"/>
        </w:rPr>
        <w:t>s</w:t>
      </w:r>
      <w:r>
        <w:rPr>
          <w:rFonts w:ascii="Arial" w:hAnsi="Arial"/>
        </w:rPr>
        <w:t xml:space="preserve"> success factors will be depended on accurate UAT before implementation.</w:t>
      </w:r>
    </w:p>
    <w:p w:rsidR="002E05D7" w:rsidRDefault="002E05D7">
      <w:pPr>
        <w:pStyle w:val="ExplanatoryText"/>
        <w:rPr>
          <w:rFonts w:ascii="Arial" w:hAnsi="Arial"/>
        </w:rPr>
      </w:pPr>
    </w:p>
    <w:p w:rsidR="004872BA" w:rsidRDefault="004872BA">
      <w:pPr>
        <w:pStyle w:val="ExplanatoryText"/>
        <w:rPr>
          <w:rFonts w:ascii="Arial" w:hAnsi="Arial"/>
        </w:rPr>
      </w:pPr>
    </w:p>
    <w:p w:rsidR="004872BA" w:rsidRDefault="004872BA">
      <w:pPr>
        <w:pStyle w:val="Heading2"/>
        <w:rPr>
          <w:rFonts w:ascii="Arial" w:hAnsi="Arial" w:cs="Arial"/>
        </w:rPr>
      </w:pPr>
      <w:bookmarkStart w:id="29" w:name="_Toc98923239"/>
      <w:commentRangeStart w:id="30"/>
      <w:r>
        <w:rPr>
          <w:rFonts w:ascii="Arial" w:hAnsi="Arial" w:cs="Arial"/>
        </w:rPr>
        <w:t>Assumptions and Restrictions</w:t>
      </w:r>
      <w:bookmarkEnd w:id="29"/>
      <w:commentRangeEnd w:id="30"/>
      <w:r>
        <w:rPr>
          <w:rStyle w:val="CommentReference"/>
          <w:rFonts w:ascii="Arial" w:hAnsi="Arial"/>
          <w:b w:val="0"/>
          <w:vanish/>
        </w:rPr>
        <w:commentReference w:id="30"/>
      </w:r>
    </w:p>
    <w:p w:rsidR="009F2998" w:rsidRDefault="009F2998">
      <w:pPr>
        <w:pStyle w:val="ExplanatoryText"/>
        <w:rPr>
          <w:rFonts w:ascii="Arial" w:hAnsi="Arial"/>
        </w:rPr>
      </w:pPr>
    </w:p>
    <w:p w:rsidR="004872BA" w:rsidRDefault="004872BA">
      <w:pPr>
        <w:pStyle w:val="ExplanatoryText"/>
        <w:rPr>
          <w:rFonts w:ascii="Arial" w:hAnsi="Arial"/>
        </w:rPr>
      </w:pPr>
      <w:r>
        <w:rPr>
          <w:rFonts w:ascii="Arial" w:hAnsi="Arial"/>
        </w:rPr>
        <w:br w:type="page"/>
      </w:r>
    </w:p>
    <w:p w:rsidR="004872BA" w:rsidRDefault="004872BA">
      <w:pPr>
        <w:pStyle w:val="Heading1"/>
        <w:rPr>
          <w:rFonts w:cs="Arial"/>
        </w:rPr>
      </w:pPr>
      <w:bookmarkStart w:id="31" w:name="_Toc22364950"/>
      <w:bookmarkStart w:id="32" w:name="_Toc98923240"/>
      <w:r>
        <w:rPr>
          <w:rFonts w:cs="Arial"/>
        </w:rPr>
        <w:lastRenderedPageBreak/>
        <w:t>Current Processes</w:t>
      </w:r>
      <w:bookmarkEnd w:id="31"/>
      <w:bookmarkEnd w:id="32"/>
    </w:p>
    <w:p w:rsidR="004872BA" w:rsidRDefault="004872BA">
      <w:pPr>
        <w:pStyle w:val="ExplanatoryText"/>
        <w:rPr>
          <w:rFonts w:ascii="Arial" w:hAnsi="Arial"/>
          <w:b/>
          <w:bCs/>
        </w:rPr>
      </w:pPr>
      <w:bookmarkStart w:id="33" w:name="_Toc385402674"/>
      <w:bookmarkStart w:id="34" w:name="_Toc441048547"/>
      <w:bookmarkStart w:id="35" w:name="_Toc501440471"/>
      <w:r>
        <w:rPr>
          <w:rFonts w:ascii="Arial" w:hAnsi="Arial"/>
          <w:b/>
          <w:bCs/>
        </w:rPr>
        <w:t xml:space="preserve"> (Topic Heading – no input required here)</w:t>
      </w:r>
    </w:p>
    <w:p w:rsidR="004872BA" w:rsidRDefault="004872BA">
      <w:pPr>
        <w:pStyle w:val="ExplanatoryText"/>
        <w:rPr>
          <w:rFonts w:ascii="Arial" w:hAnsi="Arial"/>
        </w:rPr>
      </w:pPr>
    </w:p>
    <w:p w:rsidR="004872BA" w:rsidRDefault="004872BA">
      <w:pPr>
        <w:pStyle w:val="Heading2"/>
        <w:rPr>
          <w:rFonts w:ascii="Arial" w:hAnsi="Arial" w:cs="Arial"/>
        </w:rPr>
      </w:pPr>
      <w:bookmarkStart w:id="36" w:name="_Toc22364951"/>
      <w:bookmarkStart w:id="37" w:name="_Toc98923241"/>
      <w:commentRangeStart w:id="38"/>
      <w:r>
        <w:rPr>
          <w:rFonts w:ascii="Arial" w:hAnsi="Arial" w:cs="Arial"/>
        </w:rPr>
        <w:t>Current Processes</w:t>
      </w:r>
      <w:bookmarkEnd w:id="33"/>
      <w:bookmarkEnd w:id="34"/>
      <w:bookmarkEnd w:id="35"/>
      <w:bookmarkEnd w:id="36"/>
      <w:bookmarkEnd w:id="37"/>
      <w:commentRangeEnd w:id="38"/>
      <w:r>
        <w:rPr>
          <w:rStyle w:val="CommentReference"/>
          <w:rFonts w:ascii="Arial" w:hAnsi="Arial"/>
          <w:b w:val="0"/>
          <w:vanish/>
        </w:rPr>
        <w:commentReference w:id="38"/>
      </w:r>
    </w:p>
    <w:p w:rsidR="004872BA" w:rsidRDefault="004872BA">
      <w:pPr>
        <w:pStyle w:val="ExplanatoryText"/>
        <w:rPr>
          <w:rFonts w:ascii="Arial" w:hAnsi="Arial"/>
        </w:rPr>
      </w:pPr>
    </w:p>
    <w:p w:rsidR="00FB5969" w:rsidRDefault="00F0590F">
      <w:pPr>
        <w:pStyle w:val="ExplanatoryText"/>
        <w:rPr>
          <w:rFonts w:ascii="Arial" w:hAnsi="Arial"/>
        </w:rPr>
      </w:pPr>
      <w:r>
        <w:rPr>
          <w:rFonts w:ascii="Arial" w:hAnsi="Arial"/>
        </w:rPr>
        <w:t>The breakdown of the current processes are given below</w:t>
      </w:r>
    </w:p>
    <w:p w:rsidR="00F0590F" w:rsidRDefault="00F0590F">
      <w:pPr>
        <w:pStyle w:val="ExplanatoryText"/>
        <w:rPr>
          <w:rFonts w:ascii="Arial" w:hAnsi="Arial"/>
        </w:rPr>
      </w:pPr>
    </w:p>
    <w:p w:rsidR="00823AA7" w:rsidRDefault="004A3ED5" w:rsidP="001A3E47">
      <w:pPr>
        <w:pStyle w:val="ExplanatoryText"/>
        <w:numPr>
          <w:ilvl w:val="0"/>
          <w:numId w:val="5"/>
        </w:numPr>
        <w:rPr>
          <w:rFonts w:ascii="Arial" w:hAnsi="Arial"/>
        </w:rPr>
      </w:pPr>
      <w:r>
        <w:rPr>
          <w:rFonts w:ascii="Arial" w:hAnsi="Arial"/>
        </w:rPr>
        <w:t>Each month before the deadline, the designated officer</w:t>
      </w:r>
      <w:r w:rsidR="00823AA7">
        <w:rPr>
          <w:rFonts w:ascii="Arial" w:hAnsi="Arial"/>
        </w:rPr>
        <w:t xml:space="preserve"> will check the file import status under Report\Status\File import and input reporting year and month. If all working days of the reporting month appear with the value “Not Processed”, then it presumes that both Batch-Proof files and relevant transaction files from CCMS system are uploaded in CTR system. </w:t>
      </w:r>
    </w:p>
    <w:p w:rsidR="00823AA7" w:rsidRDefault="00823AA7" w:rsidP="00823AA7">
      <w:pPr>
        <w:pStyle w:val="ExplanatoryText"/>
        <w:ind w:left="720"/>
        <w:rPr>
          <w:rFonts w:ascii="Arial" w:hAnsi="Arial"/>
        </w:rPr>
      </w:pPr>
    </w:p>
    <w:p w:rsidR="004A3ED5" w:rsidRDefault="00823AA7" w:rsidP="001A3E47">
      <w:pPr>
        <w:pStyle w:val="ExplanatoryText"/>
        <w:numPr>
          <w:ilvl w:val="0"/>
          <w:numId w:val="5"/>
        </w:numPr>
        <w:rPr>
          <w:rFonts w:ascii="Arial" w:hAnsi="Arial"/>
        </w:rPr>
      </w:pPr>
      <w:r>
        <w:rPr>
          <w:rFonts w:ascii="Arial" w:hAnsi="Arial"/>
        </w:rPr>
        <w:t>Once all the necessary transaction data file are uploaded in CTR, the designated officer will run the process under the module Tools\Process\</w:t>
      </w:r>
      <w:r w:rsidR="00B15FAB">
        <w:rPr>
          <w:rFonts w:ascii="Arial" w:hAnsi="Arial"/>
        </w:rPr>
        <w:t>Process by Rule. Then the designated officer will run the process under the module Tools\Process\Ready for File Generation.</w:t>
      </w:r>
    </w:p>
    <w:p w:rsidR="00B15FAB" w:rsidRDefault="00B15FAB" w:rsidP="00B15FAB">
      <w:pPr>
        <w:pStyle w:val="ListParagraph"/>
        <w:rPr>
          <w:rFonts w:ascii="Arial" w:hAnsi="Arial"/>
        </w:rPr>
      </w:pPr>
    </w:p>
    <w:p w:rsidR="00B15FAB" w:rsidRDefault="00B15FAB" w:rsidP="001A3E47">
      <w:pPr>
        <w:pStyle w:val="ExplanatoryText"/>
        <w:numPr>
          <w:ilvl w:val="0"/>
          <w:numId w:val="5"/>
        </w:numPr>
        <w:rPr>
          <w:rFonts w:ascii="Arial" w:hAnsi="Arial"/>
        </w:rPr>
      </w:pPr>
      <w:r>
        <w:rPr>
          <w:rFonts w:ascii="Arial" w:hAnsi="Arial"/>
        </w:rPr>
        <w:t>After completion of the above formalities, the designated officer will again check the status of the file under the module Report\Status\File import whether the values appearing besides each date are “Processed”.</w:t>
      </w:r>
    </w:p>
    <w:p w:rsidR="00B15FAB" w:rsidRDefault="00B15FAB" w:rsidP="00B15FAB">
      <w:pPr>
        <w:pStyle w:val="ListParagraph"/>
        <w:rPr>
          <w:rFonts w:ascii="Arial" w:hAnsi="Arial"/>
        </w:rPr>
      </w:pPr>
    </w:p>
    <w:p w:rsidR="00B15FAB" w:rsidRDefault="00B15FAB" w:rsidP="001A3E47">
      <w:pPr>
        <w:pStyle w:val="ExplanatoryText"/>
        <w:numPr>
          <w:ilvl w:val="0"/>
          <w:numId w:val="5"/>
        </w:numPr>
        <w:rPr>
          <w:rFonts w:ascii="Arial" w:hAnsi="Arial"/>
        </w:rPr>
      </w:pPr>
      <w:r>
        <w:rPr>
          <w:rFonts w:ascii="Arial" w:hAnsi="Arial"/>
        </w:rPr>
        <w:t>While processing the data, the system generate missing account list (the account(s) which has been found in transaction file but not in CTR system) if any. This list can be found under the module Report\Mismatch\Process Transaction with A/C info and entering the reporting month. Also the system generate missing owner list (the account(s) exist in CTR not having any owner linked). This list can be found under the module Report\Mismatch\Missing Owner Information and entering the reporting month.</w:t>
      </w:r>
    </w:p>
    <w:p w:rsidR="00B15FAB" w:rsidRDefault="00B15FAB" w:rsidP="00B15FAB">
      <w:pPr>
        <w:pStyle w:val="ListParagraph"/>
        <w:rPr>
          <w:rFonts w:ascii="Arial" w:hAnsi="Arial"/>
        </w:rPr>
      </w:pPr>
    </w:p>
    <w:p w:rsidR="00B15FAB" w:rsidRDefault="00B15FAB" w:rsidP="001A3E47">
      <w:pPr>
        <w:pStyle w:val="ExplanatoryText"/>
        <w:numPr>
          <w:ilvl w:val="0"/>
          <w:numId w:val="5"/>
        </w:numPr>
        <w:rPr>
          <w:rFonts w:ascii="Arial" w:hAnsi="Arial"/>
        </w:rPr>
      </w:pPr>
      <w:r>
        <w:rPr>
          <w:rFonts w:ascii="Arial" w:hAnsi="Arial"/>
        </w:rPr>
        <w:t>The designated officer enters all necessary information regarding account (Maintenance/Account info/Detail) and its owner (Maintenance/Owner info/Detail) into CTR system for those accounts.</w:t>
      </w:r>
    </w:p>
    <w:p w:rsidR="00B15FAB" w:rsidRDefault="00B15FAB" w:rsidP="00B15FAB">
      <w:pPr>
        <w:pStyle w:val="ListParagraph"/>
        <w:rPr>
          <w:rFonts w:ascii="Arial" w:hAnsi="Arial"/>
        </w:rPr>
      </w:pPr>
    </w:p>
    <w:p w:rsidR="00B15FAB" w:rsidRDefault="00B15FAB" w:rsidP="001A3E47">
      <w:pPr>
        <w:pStyle w:val="ExplanatoryText"/>
        <w:numPr>
          <w:ilvl w:val="0"/>
          <w:numId w:val="5"/>
        </w:numPr>
        <w:rPr>
          <w:rFonts w:ascii="Arial" w:hAnsi="Arial"/>
        </w:rPr>
      </w:pPr>
      <w:r>
        <w:rPr>
          <w:rFonts w:ascii="Arial" w:hAnsi="Arial"/>
        </w:rPr>
        <w:t xml:space="preserve">Once CTR system is ready to generate file, the designated officer will export the final output file from the module Tools\Export\ and enter the reporting month </w:t>
      </w:r>
    </w:p>
    <w:p w:rsidR="004A3ED5" w:rsidRPr="00261BED" w:rsidRDefault="004A3ED5" w:rsidP="00261BED">
      <w:pPr>
        <w:pStyle w:val="ExplanatoryText"/>
        <w:rPr>
          <w:rFonts w:ascii="Arial" w:hAnsi="Arial"/>
        </w:rPr>
      </w:pPr>
    </w:p>
    <w:p w:rsidR="00261BED" w:rsidRDefault="00261BED" w:rsidP="001A3E47">
      <w:pPr>
        <w:pStyle w:val="ExplanatoryText"/>
        <w:numPr>
          <w:ilvl w:val="0"/>
          <w:numId w:val="5"/>
        </w:numPr>
        <w:rPr>
          <w:rFonts w:ascii="Arial" w:hAnsi="Arial"/>
        </w:rPr>
      </w:pPr>
      <w:r>
        <w:rPr>
          <w:rFonts w:ascii="Arial" w:hAnsi="Arial"/>
        </w:rPr>
        <w:t xml:space="preserve">Generate </w:t>
      </w:r>
      <w:r w:rsidR="00743461">
        <w:rPr>
          <w:rFonts w:ascii="Arial" w:hAnsi="Arial"/>
        </w:rPr>
        <w:t>output report from CTR and send the file to IT for CD writing</w:t>
      </w:r>
    </w:p>
    <w:p w:rsidR="00261BED" w:rsidRDefault="00261BED" w:rsidP="00261BED">
      <w:pPr>
        <w:pStyle w:val="ListParagraph"/>
        <w:rPr>
          <w:rFonts w:ascii="Arial" w:hAnsi="Arial"/>
        </w:rPr>
      </w:pPr>
    </w:p>
    <w:p w:rsidR="00743461" w:rsidRDefault="00743461" w:rsidP="00261BED">
      <w:pPr>
        <w:pStyle w:val="ExplanatoryText"/>
        <w:rPr>
          <w:rFonts w:ascii="Arial" w:hAnsi="Arial"/>
        </w:rPr>
      </w:pPr>
      <w:r>
        <w:rPr>
          <w:rFonts w:ascii="Arial" w:hAnsi="Arial"/>
        </w:rPr>
        <w:t xml:space="preserve"> </w:t>
      </w:r>
    </w:p>
    <w:p w:rsidR="007D5E18" w:rsidRDefault="007D5E18" w:rsidP="001A3E47">
      <w:pPr>
        <w:pStyle w:val="ExplanatoryText"/>
        <w:numPr>
          <w:ilvl w:val="0"/>
          <w:numId w:val="5"/>
        </w:numPr>
        <w:rPr>
          <w:rFonts w:ascii="Arial" w:hAnsi="Arial"/>
        </w:rPr>
      </w:pPr>
      <w:r>
        <w:rPr>
          <w:rFonts w:ascii="Arial" w:hAnsi="Arial"/>
        </w:rPr>
        <w:t>Once IT write</w:t>
      </w:r>
      <w:r w:rsidR="00261BED">
        <w:rPr>
          <w:rFonts w:ascii="Arial" w:hAnsi="Arial"/>
        </w:rPr>
        <w:t xml:space="preserve"> the CD, reporting unit </w:t>
      </w:r>
      <w:r>
        <w:rPr>
          <w:rFonts w:ascii="Arial" w:hAnsi="Arial"/>
        </w:rPr>
        <w:t xml:space="preserve"> </w:t>
      </w:r>
      <w:r w:rsidR="00261BED">
        <w:rPr>
          <w:rFonts w:ascii="Arial" w:hAnsi="Arial"/>
        </w:rPr>
        <w:t xml:space="preserve">arrange to </w:t>
      </w:r>
      <w:r>
        <w:rPr>
          <w:rFonts w:ascii="Arial" w:hAnsi="Arial"/>
        </w:rPr>
        <w:t>submit the same with a cover letter to Central Bank</w:t>
      </w:r>
    </w:p>
    <w:p w:rsidR="00FB5969" w:rsidRDefault="00FB5969">
      <w:pPr>
        <w:pStyle w:val="ExplanatoryText"/>
        <w:rPr>
          <w:rFonts w:ascii="Arial" w:hAnsi="Arial"/>
        </w:rPr>
      </w:pPr>
    </w:p>
    <w:p w:rsidR="00FB5969" w:rsidRDefault="00FB5969">
      <w:pPr>
        <w:pStyle w:val="ExplanatoryText"/>
        <w:rPr>
          <w:rFonts w:ascii="Arial" w:hAnsi="Arial"/>
        </w:rPr>
      </w:pPr>
    </w:p>
    <w:p w:rsidR="00FB5969" w:rsidRDefault="00FB5969">
      <w:pPr>
        <w:pStyle w:val="ExplanatoryText"/>
        <w:rPr>
          <w:rFonts w:ascii="Arial" w:hAnsi="Arial"/>
        </w:rPr>
      </w:pPr>
    </w:p>
    <w:p w:rsidR="004872BA" w:rsidRDefault="004872BA">
      <w:pPr>
        <w:pStyle w:val="ExplanatoryText"/>
        <w:rPr>
          <w:rFonts w:ascii="Arial" w:hAnsi="Arial"/>
        </w:rPr>
      </w:pPr>
    </w:p>
    <w:p w:rsidR="004872BA" w:rsidRDefault="004872BA">
      <w:pPr>
        <w:pStyle w:val="Heading2"/>
        <w:rPr>
          <w:rFonts w:ascii="Arial" w:hAnsi="Arial" w:cs="Arial"/>
        </w:rPr>
      </w:pPr>
      <w:bookmarkStart w:id="39" w:name="_Toc385402676"/>
      <w:bookmarkStart w:id="40" w:name="_Toc441048549"/>
      <w:bookmarkStart w:id="41" w:name="_Toc501440473"/>
      <w:bookmarkStart w:id="42" w:name="_Toc22364953"/>
      <w:bookmarkStart w:id="43" w:name="_Toc98923242"/>
      <w:commentRangeStart w:id="44"/>
      <w:r>
        <w:rPr>
          <w:rFonts w:ascii="Arial" w:hAnsi="Arial" w:cs="Arial"/>
        </w:rPr>
        <w:t>Current Limitations</w:t>
      </w:r>
      <w:bookmarkEnd w:id="39"/>
      <w:bookmarkEnd w:id="40"/>
      <w:bookmarkEnd w:id="41"/>
      <w:bookmarkEnd w:id="42"/>
      <w:bookmarkEnd w:id="43"/>
      <w:commentRangeEnd w:id="44"/>
      <w:r>
        <w:rPr>
          <w:rStyle w:val="CommentReference"/>
          <w:rFonts w:ascii="Arial" w:hAnsi="Arial"/>
          <w:b w:val="0"/>
          <w:vanish/>
        </w:rPr>
        <w:commentReference w:id="44"/>
      </w:r>
    </w:p>
    <w:p w:rsidR="004872BA" w:rsidRDefault="004872BA">
      <w:pPr>
        <w:pStyle w:val="ExplanatoryText"/>
        <w:rPr>
          <w:rFonts w:ascii="Arial" w:hAnsi="Arial"/>
        </w:rPr>
      </w:pPr>
    </w:p>
    <w:p w:rsidR="004872BA" w:rsidRDefault="0019614A" w:rsidP="008D1CD6">
      <w:pPr>
        <w:pStyle w:val="GuideInfo"/>
        <w:numPr>
          <w:ilvl w:val="0"/>
          <w:numId w:val="12"/>
        </w:numPr>
        <w:rPr>
          <w:rFonts w:cs="Arial"/>
        </w:rPr>
      </w:pPr>
      <w:r>
        <w:rPr>
          <w:rFonts w:cs="Arial"/>
        </w:rPr>
        <w:t>The existing does not</w:t>
      </w:r>
      <w:r w:rsidR="00D71C12">
        <w:rPr>
          <w:rFonts w:cs="Arial"/>
        </w:rPr>
        <w:t xml:space="preserve"> have</w:t>
      </w:r>
      <w:r>
        <w:rPr>
          <w:rFonts w:cs="Arial"/>
        </w:rPr>
        <w:t xml:space="preserve"> capacity to meet the requirement of Bangladesh Bank</w:t>
      </w:r>
    </w:p>
    <w:p w:rsidR="004872BA" w:rsidRDefault="004872BA" w:rsidP="001A3E47">
      <w:pPr>
        <w:pStyle w:val="GuideInfo"/>
        <w:numPr>
          <w:ilvl w:val="0"/>
          <w:numId w:val="6"/>
        </w:numPr>
        <w:rPr>
          <w:rFonts w:cs="Arial"/>
        </w:rPr>
      </w:pPr>
      <w:r>
        <w:rPr>
          <w:rFonts w:cs="Arial"/>
        </w:rPr>
        <w:br w:type="page"/>
      </w:r>
    </w:p>
    <w:p w:rsidR="004872BA" w:rsidRDefault="004872BA">
      <w:pPr>
        <w:pStyle w:val="Heading1"/>
        <w:rPr>
          <w:rFonts w:cs="Arial"/>
        </w:rPr>
      </w:pPr>
      <w:bookmarkStart w:id="45" w:name="_Toc501440474"/>
      <w:bookmarkStart w:id="46" w:name="_Toc22364954"/>
      <w:bookmarkStart w:id="47" w:name="_Toc98923243"/>
      <w:r>
        <w:rPr>
          <w:rFonts w:cs="Arial"/>
        </w:rPr>
        <w:lastRenderedPageBreak/>
        <w:t>Description of Requirements</w:t>
      </w:r>
      <w:bookmarkEnd w:id="45"/>
      <w:bookmarkEnd w:id="46"/>
      <w:bookmarkEnd w:id="47"/>
    </w:p>
    <w:p w:rsidR="004872BA" w:rsidRDefault="004872BA">
      <w:pPr>
        <w:pStyle w:val="ExplanatoryText"/>
        <w:rPr>
          <w:rFonts w:ascii="Arial" w:hAnsi="Arial"/>
          <w:b/>
          <w:bCs/>
        </w:rPr>
      </w:pPr>
      <w:r>
        <w:rPr>
          <w:rFonts w:ascii="Arial" w:hAnsi="Arial"/>
          <w:b/>
          <w:bCs/>
        </w:rPr>
        <w:t>(Topic Heading – no input required here)</w:t>
      </w:r>
    </w:p>
    <w:p w:rsidR="004872BA" w:rsidRDefault="004872BA">
      <w:pPr>
        <w:pStyle w:val="ExplanatoryText"/>
        <w:rPr>
          <w:rFonts w:ascii="Arial" w:hAnsi="Arial"/>
          <w:b/>
          <w:bCs/>
        </w:rPr>
      </w:pPr>
    </w:p>
    <w:p w:rsidR="004872BA" w:rsidRDefault="004872BA">
      <w:pPr>
        <w:pStyle w:val="Heading2"/>
        <w:rPr>
          <w:rFonts w:ascii="Arial" w:hAnsi="Arial" w:cs="Arial"/>
        </w:rPr>
      </w:pPr>
      <w:bookmarkStart w:id="48" w:name="_Toc98923244"/>
      <w:commentRangeStart w:id="49"/>
      <w:r>
        <w:rPr>
          <w:rFonts w:ascii="Arial" w:hAnsi="Arial" w:cs="Arial"/>
        </w:rPr>
        <w:t>Required Business Processes</w:t>
      </w:r>
      <w:bookmarkEnd w:id="48"/>
      <w:commentRangeEnd w:id="49"/>
      <w:r>
        <w:rPr>
          <w:rStyle w:val="CommentReference"/>
          <w:rFonts w:ascii="Arial" w:hAnsi="Arial"/>
          <w:b w:val="0"/>
          <w:vanish/>
        </w:rPr>
        <w:commentReference w:id="49"/>
      </w:r>
    </w:p>
    <w:p w:rsidR="004872BA" w:rsidRDefault="004872BA">
      <w:pPr>
        <w:pStyle w:val="ExplanatoryText"/>
        <w:rPr>
          <w:rFonts w:ascii="Arial" w:hAnsi="Arial"/>
        </w:rPr>
      </w:pPr>
    </w:p>
    <w:p w:rsidR="004872BA" w:rsidRDefault="00BF69CE">
      <w:pPr>
        <w:pStyle w:val="ExplanatoryText"/>
        <w:rPr>
          <w:rFonts w:ascii="Arial" w:hAnsi="Arial"/>
        </w:rPr>
      </w:pPr>
      <w:r>
        <w:rPr>
          <w:rFonts w:ascii="Arial" w:hAnsi="Arial"/>
        </w:rPr>
        <w:t xml:space="preserve">The existing software has </w:t>
      </w:r>
      <w:r w:rsidR="00D71C12">
        <w:rPr>
          <w:rFonts w:ascii="Arial" w:hAnsi="Arial"/>
        </w:rPr>
        <w:t xml:space="preserve">to be </w:t>
      </w:r>
      <w:r>
        <w:rPr>
          <w:rFonts w:ascii="Arial" w:hAnsi="Arial"/>
        </w:rPr>
        <w:t>enhanced in line with the requirement of Central Bank without any manual intervention</w:t>
      </w:r>
      <w:r w:rsidR="008565D6">
        <w:rPr>
          <w:rFonts w:ascii="Arial" w:hAnsi="Arial"/>
        </w:rPr>
        <w:t xml:space="preserve">. </w:t>
      </w:r>
      <w:r w:rsidR="00D71C12">
        <w:rPr>
          <w:rFonts w:ascii="Arial" w:hAnsi="Arial"/>
        </w:rPr>
        <w:t>The details have been described in Executive Summary.</w:t>
      </w:r>
    </w:p>
    <w:p w:rsidR="004872BA" w:rsidRDefault="004872BA">
      <w:pPr>
        <w:pStyle w:val="Heading2"/>
        <w:rPr>
          <w:rFonts w:ascii="Arial" w:hAnsi="Arial" w:cs="Arial"/>
        </w:rPr>
      </w:pPr>
      <w:bookmarkStart w:id="50" w:name="_Toc22364958"/>
      <w:bookmarkStart w:id="51" w:name="_Toc98923245"/>
      <w:r>
        <w:rPr>
          <w:rFonts w:ascii="Arial" w:hAnsi="Arial" w:cs="Arial"/>
        </w:rPr>
        <w:t>Business Scope</w:t>
      </w:r>
      <w:bookmarkEnd w:id="50"/>
      <w:bookmarkEnd w:id="51"/>
    </w:p>
    <w:p w:rsidR="004872BA" w:rsidRDefault="004872BA">
      <w:pPr>
        <w:pStyle w:val="ExplanatoryText"/>
        <w:rPr>
          <w:b/>
          <w:bCs/>
        </w:rPr>
      </w:pPr>
      <w:r>
        <w:rPr>
          <w:b/>
          <w:bCs/>
        </w:rPr>
        <w:t>(Topic Heading – no input required here)</w:t>
      </w:r>
    </w:p>
    <w:p w:rsidR="004872BA" w:rsidRDefault="004872BA">
      <w:pPr>
        <w:pStyle w:val="ExplanatoryText"/>
        <w:rPr>
          <w:b/>
          <w:bCs/>
        </w:rPr>
      </w:pPr>
    </w:p>
    <w:p w:rsidR="004872BA" w:rsidRDefault="004872BA">
      <w:pPr>
        <w:pStyle w:val="Heading3"/>
        <w:rPr>
          <w:rFonts w:cs="Arial"/>
        </w:rPr>
      </w:pPr>
      <w:bookmarkStart w:id="52" w:name="_Toc501440476"/>
      <w:bookmarkStart w:id="53" w:name="_Toc22364959"/>
      <w:bookmarkStart w:id="54" w:name="_Toc98923246"/>
      <w:commentRangeStart w:id="55"/>
      <w:r>
        <w:rPr>
          <w:rFonts w:cs="Arial"/>
        </w:rPr>
        <w:t xml:space="preserve">Business </w:t>
      </w:r>
      <w:bookmarkEnd w:id="52"/>
      <w:bookmarkEnd w:id="53"/>
      <w:r>
        <w:rPr>
          <w:rFonts w:cs="Arial"/>
        </w:rPr>
        <w:t>Groups</w:t>
      </w:r>
      <w:bookmarkEnd w:id="54"/>
      <w:commentRangeEnd w:id="55"/>
      <w:r>
        <w:rPr>
          <w:rStyle w:val="CommentReference"/>
          <w:b w:val="0"/>
          <w:vanish/>
        </w:rPr>
        <w:commentReference w:id="55"/>
      </w:r>
    </w:p>
    <w:p w:rsidR="004872BA" w:rsidRDefault="004872BA">
      <w:pPr>
        <w:pStyle w:val="ExplanatoryText"/>
        <w:rPr>
          <w:rFonts w:ascii="Arial" w:hAnsi="Arial"/>
        </w:rPr>
      </w:pPr>
    </w:p>
    <w:p w:rsidR="004872BA" w:rsidRDefault="008565D6" w:rsidP="001A3E47">
      <w:pPr>
        <w:numPr>
          <w:ilvl w:val="0"/>
          <w:numId w:val="6"/>
        </w:numPr>
        <w:rPr>
          <w:rFonts w:cs="Arial"/>
        </w:rPr>
      </w:pPr>
      <w:r>
        <w:rPr>
          <w:rFonts w:cs="Arial"/>
        </w:rPr>
        <w:t>Product</w:t>
      </w:r>
    </w:p>
    <w:p w:rsidR="008565D6" w:rsidRDefault="008565D6" w:rsidP="001A3E47">
      <w:pPr>
        <w:numPr>
          <w:ilvl w:val="0"/>
          <w:numId w:val="6"/>
        </w:numPr>
        <w:rPr>
          <w:rFonts w:cs="Arial"/>
        </w:rPr>
      </w:pPr>
      <w:r>
        <w:rPr>
          <w:rFonts w:cs="Arial"/>
        </w:rPr>
        <w:t>AMLCO</w:t>
      </w:r>
    </w:p>
    <w:p w:rsidR="008565D6" w:rsidRDefault="008565D6" w:rsidP="001A3E47">
      <w:pPr>
        <w:numPr>
          <w:ilvl w:val="0"/>
          <w:numId w:val="6"/>
        </w:numPr>
        <w:rPr>
          <w:rFonts w:cs="Arial"/>
        </w:rPr>
      </w:pPr>
      <w:r>
        <w:rPr>
          <w:rFonts w:cs="Arial"/>
        </w:rPr>
        <w:t>IT</w:t>
      </w:r>
    </w:p>
    <w:p w:rsidR="008565D6" w:rsidRDefault="008565D6" w:rsidP="001A3E47">
      <w:pPr>
        <w:numPr>
          <w:ilvl w:val="0"/>
          <w:numId w:val="6"/>
        </w:numPr>
        <w:rPr>
          <w:rFonts w:cs="Arial"/>
        </w:rPr>
      </w:pPr>
      <w:r>
        <w:rPr>
          <w:rFonts w:cs="Arial"/>
        </w:rPr>
        <w:t xml:space="preserve">Cash Ops </w:t>
      </w:r>
    </w:p>
    <w:p w:rsidR="008565D6" w:rsidRDefault="008565D6">
      <w:pPr>
        <w:rPr>
          <w:rFonts w:cs="Arial"/>
        </w:rPr>
      </w:pPr>
    </w:p>
    <w:p w:rsidR="004872BA" w:rsidRDefault="004872BA">
      <w:pPr>
        <w:pStyle w:val="Heading3"/>
        <w:rPr>
          <w:rFonts w:cs="Arial"/>
        </w:rPr>
      </w:pPr>
      <w:bookmarkStart w:id="56" w:name="_Toc501440477"/>
      <w:bookmarkStart w:id="57" w:name="_Toc22364960"/>
      <w:bookmarkStart w:id="58" w:name="_Toc98923247"/>
      <w:commentRangeStart w:id="59"/>
      <w:r>
        <w:rPr>
          <w:rFonts w:cs="Arial"/>
        </w:rPr>
        <w:t>Business Product / Business Transaction Types</w:t>
      </w:r>
      <w:bookmarkEnd w:id="56"/>
      <w:bookmarkEnd w:id="57"/>
      <w:bookmarkEnd w:id="58"/>
      <w:commentRangeEnd w:id="59"/>
      <w:r>
        <w:rPr>
          <w:rStyle w:val="CommentReference"/>
          <w:b w:val="0"/>
          <w:vanish/>
        </w:rPr>
        <w:commentReference w:id="59"/>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60" w:name="_Toc22364961"/>
      <w:bookmarkStart w:id="61" w:name="_Toc98923248"/>
      <w:commentRangeStart w:id="62"/>
      <w:r>
        <w:rPr>
          <w:rFonts w:cs="Arial"/>
        </w:rPr>
        <w:t>Primary Business Users</w:t>
      </w:r>
      <w:bookmarkEnd w:id="60"/>
      <w:bookmarkEnd w:id="61"/>
      <w:commentRangeEnd w:id="62"/>
      <w:r>
        <w:rPr>
          <w:rStyle w:val="CommentReference"/>
          <w:b w:val="0"/>
          <w:vanish/>
        </w:rPr>
        <w:commentReference w:id="62"/>
      </w:r>
    </w:p>
    <w:p w:rsidR="004872BA" w:rsidRDefault="004872BA">
      <w:pPr>
        <w:pStyle w:val="ExplanatoryText"/>
        <w:rPr>
          <w:rFonts w:ascii="Arial" w:hAnsi="Arial"/>
        </w:rPr>
      </w:pPr>
    </w:p>
    <w:p w:rsidR="001637EF" w:rsidRDefault="001637EF" w:rsidP="001A3E47">
      <w:pPr>
        <w:pStyle w:val="ExplanatoryText"/>
        <w:numPr>
          <w:ilvl w:val="0"/>
          <w:numId w:val="8"/>
        </w:numPr>
        <w:rPr>
          <w:rFonts w:ascii="Arial" w:hAnsi="Arial"/>
        </w:rPr>
      </w:pPr>
      <w:r>
        <w:rPr>
          <w:rFonts w:ascii="Arial" w:hAnsi="Arial"/>
        </w:rPr>
        <w:t>Cash Ops, Bangladesh</w:t>
      </w:r>
    </w:p>
    <w:p w:rsidR="001637EF" w:rsidRDefault="001637EF" w:rsidP="001A3E47">
      <w:pPr>
        <w:pStyle w:val="ExplanatoryText"/>
        <w:numPr>
          <w:ilvl w:val="0"/>
          <w:numId w:val="8"/>
        </w:numPr>
        <w:rPr>
          <w:rFonts w:ascii="Arial" w:hAnsi="Arial"/>
        </w:rPr>
      </w:pPr>
      <w:r>
        <w:rPr>
          <w:rFonts w:ascii="Arial" w:hAnsi="Arial"/>
        </w:rPr>
        <w:t xml:space="preserve">IT, Bangladesh </w:t>
      </w:r>
    </w:p>
    <w:p w:rsidR="001637EF" w:rsidRDefault="001637EF">
      <w:pPr>
        <w:pStyle w:val="ExplanatoryText"/>
        <w:rPr>
          <w:rFonts w:ascii="Arial" w:hAnsi="Arial"/>
        </w:rPr>
      </w:pPr>
    </w:p>
    <w:p w:rsidR="004872BA" w:rsidRDefault="004872BA">
      <w:pPr>
        <w:rPr>
          <w:rFonts w:cs="Arial"/>
        </w:rPr>
      </w:pPr>
    </w:p>
    <w:p w:rsidR="004872BA" w:rsidRDefault="004872BA">
      <w:pPr>
        <w:pStyle w:val="Heading3"/>
        <w:rPr>
          <w:rFonts w:cs="Arial"/>
        </w:rPr>
      </w:pPr>
      <w:bookmarkStart w:id="63" w:name="_Toc22364962"/>
      <w:bookmarkStart w:id="64" w:name="_Toc98923249"/>
      <w:commentRangeStart w:id="65"/>
      <w:r>
        <w:rPr>
          <w:rFonts w:cs="Arial"/>
        </w:rPr>
        <w:t>External impacts / Other Business groups affected</w:t>
      </w:r>
      <w:bookmarkEnd w:id="63"/>
      <w:bookmarkEnd w:id="64"/>
      <w:commentRangeEnd w:id="65"/>
      <w:r>
        <w:rPr>
          <w:rStyle w:val="CommentReference"/>
          <w:b w:val="0"/>
          <w:vanish/>
        </w:rPr>
        <w:commentReference w:id="65"/>
      </w:r>
    </w:p>
    <w:p w:rsidR="004872BA" w:rsidRDefault="004872BA">
      <w:pPr>
        <w:pStyle w:val="ExplanatoryText"/>
        <w:rPr>
          <w:rFonts w:ascii="Arial" w:hAnsi="Arial"/>
        </w:rPr>
      </w:pPr>
    </w:p>
    <w:p w:rsidR="004872BA" w:rsidRDefault="004872BA">
      <w:pPr>
        <w:pStyle w:val="Requirementsnumbering1"/>
        <w:numPr>
          <w:ilvl w:val="0"/>
          <w:numId w:val="0"/>
        </w:numPr>
        <w:rPr>
          <w:rFonts w:ascii="Arial" w:hAnsi="Arial" w:cs="Arial"/>
        </w:rPr>
      </w:pPr>
      <w:r>
        <w:rPr>
          <w:rFonts w:ascii="Arial" w:hAnsi="Arial" w:cs="Arial"/>
        </w:rPr>
        <w:br w:type="page"/>
      </w:r>
    </w:p>
    <w:p w:rsidR="004872BA" w:rsidRDefault="004872BA">
      <w:pPr>
        <w:pStyle w:val="Heading2"/>
        <w:rPr>
          <w:rFonts w:ascii="Arial" w:hAnsi="Arial" w:cs="Arial"/>
        </w:rPr>
      </w:pPr>
      <w:bookmarkStart w:id="66" w:name="_Toc22364964"/>
      <w:bookmarkStart w:id="67" w:name="_Toc98923250"/>
      <w:commentRangeStart w:id="68"/>
      <w:r>
        <w:rPr>
          <w:rFonts w:ascii="Arial" w:hAnsi="Arial" w:cs="Arial"/>
        </w:rPr>
        <w:lastRenderedPageBreak/>
        <w:t>Specific Business Requirements</w:t>
      </w:r>
      <w:bookmarkEnd w:id="66"/>
      <w:bookmarkEnd w:id="67"/>
      <w:commentRangeEnd w:id="68"/>
      <w:r>
        <w:rPr>
          <w:rStyle w:val="CommentReference"/>
          <w:rFonts w:ascii="Arial" w:hAnsi="Arial"/>
          <w:b w:val="0"/>
          <w:vanish/>
        </w:rPr>
        <w:commentReference w:id="68"/>
      </w:r>
    </w:p>
    <w:p w:rsidR="004872BA" w:rsidRDefault="004872BA">
      <w:pPr>
        <w:pStyle w:val="ExplanatoryText"/>
        <w:rPr>
          <w:rFonts w:ascii="Arial" w:hAnsi="Arial"/>
        </w:rPr>
      </w:pPr>
    </w:p>
    <w:p w:rsidR="004872BA" w:rsidRDefault="004872BA">
      <w:pPr>
        <w:pStyle w:val="ExplanatoryText"/>
        <w:rPr>
          <w:rFonts w:ascii="Arial" w:hAnsi="Arial"/>
        </w:rPr>
      </w:pPr>
    </w:p>
    <w:tbl>
      <w:tblPr>
        <w:tblW w:w="1018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Change w:id="69" w:author="Haque, Tamzidul [ICG-GTS]" w:date="2012-04-15T14:12:00Z">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PrChange>
      </w:tblPr>
      <w:tblGrid>
        <w:gridCol w:w="468"/>
        <w:gridCol w:w="9720"/>
        <w:tblGridChange w:id="70">
          <w:tblGrid>
            <w:gridCol w:w="468"/>
            <w:gridCol w:w="9353"/>
            <w:gridCol w:w="367"/>
          </w:tblGrid>
        </w:tblGridChange>
      </w:tblGrid>
      <w:tr w:rsidR="004872BA" w:rsidTr="00665C08">
        <w:trPr>
          <w:cantSplit/>
          <w:trPrChange w:id="71" w:author="Haque, Tamzidul [ICG-GTS]" w:date="2012-04-15T14:12:00Z">
            <w:trPr>
              <w:gridAfter w:val="0"/>
              <w:cantSplit/>
            </w:trPr>
          </w:trPrChange>
        </w:trPr>
        <w:tc>
          <w:tcPr>
            <w:tcW w:w="10188" w:type="dxa"/>
            <w:gridSpan w:val="2"/>
            <w:tcPrChange w:id="72" w:author="Haque, Tamzidul [ICG-GTS]" w:date="2012-04-15T14:12:00Z">
              <w:tcPr>
                <w:tcW w:w="9821" w:type="dxa"/>
                <w:gridSpan w:val="2"/>
              </w:tcPr>
            </w:tcPrChange>
          </w:tcPr>
          <w:p w:rsidR="004872BA" w:rsidRDefault="004872BA">
            <w:pPr>
              <w:pStyle w:val="Header"/>
              <w:rPr>
                <w:rFonts w:cs="Arial"/>
                <w:b/>
                <w:bCs/>
                <w:color w:val="0000FF"/>
              </w:rPr>
            </w:pPr>
            <w:r>
              <w:rPr>
                <w:rFonts w:cs="Arial"/>
                <w:b/>
                <w:bCs/>
                <w:color w:val="0000FF"/>
              </w:rPr>
              <w:t>Key Business Requirement</w:t>
            </w:r>
          </w:p>
        </w:tc>
      </w:tr>
      <w:tr w:rsidR="004872BA" w:rsidTr="00665C08">
        <w:trPr>
          <w:cantSplit/>
          <w:trPrChange w:id="73" w:author="Haque, Tamzidul [ICG-GTS]" w:date="2012-04-15T14:12:00Z">
            <w:trPr>
              <w:gridAfter w:val="0"/>
              <w:cantSplit/>
            </w:trPr>
          </w:trPrChange>
        </w:trPr>
        <w:tc>
          <w:tcPr>
            <w:tcW w:w="468" w:type="dxa"/>
            <w:tcPrChange w:id="74" w:author="Haque, Tamzidul [ICG-GTS]" w:date="2012-04-15T14:12:00Z">
              <w:tcPr>
                <w:tcW w:w="468" w:type="dxa"/>
              </w:tcPr>
            </w:tcPrChange>
          </w:tcPr>
          <w:p w:rsidR="004872BA" w:rsidRDefault="004872BA">
            <w:pPr>
              <w:pStyle w:val="Header"/>
              <w:rPr>
                <w:rFonts w:cs="Arial"/>
                <w:color w:val="0000FF"/>
              </w:rPr>
            </w:pPr>
            <w:r>
              <w:rPr>
                <w:rFonts w:cs="Arial"/>
                <w:color w:val="0000FF"/>
              </w:rPr>
              <w:t>1</w:t>
            </w:r>
          </w:p>
        </w:tc>
        <w:tc>
          <w:tcPr>
            <w:tcW w:w="9720" w:type="dxa"/>
            <w:tcPrChange w:id="75" w:author="Haque, Tamzidul [ICG-GTS]" w:date="2012-04-15T14:12:00Z">
              <w:tcPr>
                <w:tcW w:w="9353" w:type="dxa"/>
              </w:tcPr>
            </w:tcPrChange>
          </w:tcPr>
          <w:p w:rsidR="004872BA" w:rsidRPr="004872BA" w:rsidRDefault="001C29DB" w:rsidP="00392A48">
            <w:pPr>
              <w:pStyle w:val="ListParagraph"/>
              <w:ind w:left="0"/>
              <w:rPr>
                <w:rFonts w:ascii="Trebuchet MS" w:hAnsi="Trebuchet MS"/>
                <w:bCs/>
                <w:sz w:val="20"/>
                <w:szCs w:val="20"/>
              </w:rPr>
            </w:pPr>
            <w:r w:rsidRPr="004872BA">
              <w:rPr>
                <w:rFonts w:ascii="Trebuchet MS" w:hAnsi="Trebuchet MS"/>
                <w:bCs/>
                <w:sz w:val="20"/>
                <w:szCs w:val="20"/>
              </w:rPr>
              <w:t>Import Flexcube Data into CTR</w:t>
            </w:r>
          </w:p>
        </w:tc>
      </w:tr>
      <w:tr w:rsidR="004872BA" w:rsidTr="00665C08">
        <w:trPr>
          <w:cantSplit/>
          <w:trPrChange w:id="76" w:author="Haque, Tamzidul [ICG-GTS]" w:date="2012-04-15T14:12:00Z">
            <w:trPr>
              <w:gridAfter w:val="0"/>
              <w:cantSplit/>
            </w:trPr>
          </w:trPrChange>
        </w:trPr>
        <w:tc>
          <w:tcPr>
            <w:tcW w:w="10188" w:type="dxa"/>
            <w:gridSpan w:val="2"/>
            <w:tcPrChange w:id="77" w:author="Haque, Tamzidul [ICG-GTS]" w:date="2012-04-15T14:12:00Z">
              <w:tcPr>
                <w:tcW w:w="9821" w:type="dxa"/>
                <w:gridSpan w:val="2"/>
              </w:tcPr>
            </w:tcPrChange>
          </w:tcPr>
          <w:p w:rsidR="004872BA" w:rsidRDefault="004872BA">
            <w:pPr>
              <w:pStyle w:val="Header"/>
              <w:rPr>
                <w:rFonts w:cs="Arial"/>
                <w:b/>
                <w:bCs/>
                <w:color w:val="0000FF"/>
              </w:rPr>
            </w:pPr>
            <w:r>
              <w:rPr>
                <w:rFonts w:cs="Arial"/>
                <w:b/>
                <w:bCs/>
                <w:color w:val="0000FF"/>
              </w:rPr>
              <w:t>Detailed Description</w:t>
            </w:r>
          </w:p>
        </w:tc>
      </w:tr>
      <w:tr w:rsidR="004872BA" w:rsidRPr="008D5FC1" w:rsidTr="00665C08">
        <w:trPr>
          <w:cantSplit/>
          <w:trPrChange w:id="78" w:author="Haque, Tamzidul [ICG-GTS]" w:date="2012-04-15T14:12:00Z">
            <w:trPr>
              <w:gridAfter w:val="0"/>
              <w:cantSplit/>
            </w:trPr>
          </w:trPrChange>
        </w:trPr>
        <w:tc>
          <w:tcPr>
            <w:tcW w:w="468" w:type="dxa"/>
            <w:tcPrChange w:id="79" w:author="Haque, Tamzidul [ICG-GTS]" w:date="2012-04-15T14:12:00Z">
              <w:tcPr>
                <w:tcW w:w="468" w:type="dxa"/>
              </w:tcPr>
            </w:tcPrChange>
          </w:tcPr>
          <w:p w:rsidR="004872BA" w:rsidRPr="008D5FC1" w:rsidRDefault="004872BA">
            <w:pPr>
              <w:pStyle w:val="Header"/>
              <w:rPr>
                <w:rFonts w:cs="Arial"/>
                <w:color w:val="0000FF"/>
              </w:rPr>
            </w:pPr>
            <w:r w:rsidRPr="008D5FC1">
              <w:rPr>
                <w:rFonts w:cs="Arial"/>
                <w:color w:val="0000FF"/>
              </w:rPr>
              <w:t>1.1</w:t>
            </w:r>
          </w:p>
        </w:tc>
        <w:tc>
          <w:tcPr>
            <w:tcW w:w="9720" w:type="dxa"/>
            <w:tcPrChange w:id="80" w:author="Haque, Tamzidul [ICG-GTS]" w:date="2012-04-15T14:12:00Z">
              <w:tcPr>
                <w:tcW w:w="9353" w:type="dxa"/>
              </w:tcPr>
            </w:tcPrChange>
          </w:tcPr>
          <w:p w:rsidR="00392A48" w:rsidRPr="008D5FC1" w:rsidRDefault="00392A48" w:rsidP="00392A48">
            <w:pPr>
              <w:pStyle w:val="ListParagraph"/>
              <w:ind w:left="0"/>
              <w:rPr>
                <w:rFonts w:ascii="Times New Roman" w:eastAsia="Times New Roman" w:hAnsi="Times New Roman"/>
                <w:sz w:val="24"/>
                <w:szCs w:val="24"/>
              </w:rPr>
            </w:pPr>
            <w:r w:rsidRPr="004872BA">
              <w:rPr>
                <w:rFonts w:ascii="Trebuchet MS" w:hAnsi="Trebuchet MS"/>
                <w:bCs/>
                <w:sz w:val="20"/>
                <w:szCs w:val="20"/>
              </w:rPr>
              <w:t>Flexcube Teller transactions:</w:t>
            </w:r>
          </w:p>
          <w:p w:rsidR="00392A48" w:rsidRPr="008D5FC1" w:rsidRDefault="00392A48" w:rsidP="00392A48">
            <w:pPr>
              <w:rPr>
                <w:rFonts w:ascii="Trebuchet MS" w:hAnsi="Trebuchet MS"/>
                <w:color w:val="1F497D"/>
              </w:rPr>
            </w:pPr>
          </w:p>
          <w:p w:rsidR="00392A48" w:rsidRDefault="00392A48" w:rsidP="00392A48">
            <w:pPr>
              <w:rPr>
                <w:ins w:id="81" w:author="Shah Kamal" w:date="2012-04-16T12:45:00Z"/>
                <w:rFonts w:ascii="Trebuchet MS" w:hAnsi="Trebuchet MS"/>
                <w:color w:val="1F497D"/>
              </w:rPr>
            </w:pPr>
            <w:r w:rsidRPr="008D5FC1">
              <w:rPr>
                <w:rFonts w:ascii="Trebuchet MS" w:hAnsi="Trebuchet MS"/>
                <w:color w:val="1F497D"/>
              </w:rPr>
              <w:t>For Teller transactions, logic will be:</w:t>
            </w:r>
          </w:p>
          <w:p w:rsidR="0079369D" w:rsidRPr="008D5FC1" w:rsidRDefault="0079369D" w:rsidP="00392A48">
            <w:pPr>
              <w:rPr>
                <w:rFonts w:ascii="Trebuchet MS" w:eastAsia="Calibri" w:hAnsi="Trebuchet MS"/>
                <w:color w:val="1F497D"/>
              </w:rPr>
            </w:pPr>
          </w:p>
          <w:p w:rsidR="0079369D" w:rsidRDefault="0079369D" w:rsidP="00C95676">
            <w:pPr>
              <w:rPr>
                <w:ins w:id="82" w:author="Shah Kamal" w:date="2012-04-16T12:44:00Z"/>
                <w:rFonts w:ascii="Trebuchet MS" w:hAnsi="Trebuchet MS"/>
                <w:bCs/>
                <w:color w:val="1F497D"/>
              </w:rPr>
            </w:pPr>
            <w:ins w:id="83" w:author="Shah Kamal" w:date="2012-04-16T12:46:00Z">
              <w:r>
                <w:rPr>
                  <w:rFonts w:ascii="Trebuchet MS" w:hAnsi="Trebuchet MS"/>
                  <w:bCs/>
                  <w:color w:val="1F497D"/>
                </w:rPr>
                <w:t>In Teller module, a</w:t>
              </w:r>
            </w:ins>
            <w:ins w:id="84" w:author="Shah Kamal" w:date="2012-04-16T12:41:00Z">
              <w:r>
                <w:rPr>
                  <w:rFonts w:ascii="Trebuchet MS" w:hAnsi="Trebuchet MS"/>
                  <w:bCs/>
                  <w:color w:val="1F497D"/>
                </w:rPr>
                <w:t xml:space="preserve">ccount type will be Customer. Currently </w:t>
              </w:r>
            </w:ins>
            <w:ins w:id="85" w:author="Shah Kamal" w:date="2012-04-16T12:43:00Z">
              <w:r>
                <w:rPr>
                  <w:rFonts w:ascii="Trebuchet MS" w:hAnsi="Trebuchet MS"/>
                  <w:bCs/>
                  <w:color w:val="1F497D"/>
                </w:rPr>
                <w:t>customer account classes are:</w:t>
              </w:r>
            </w:ins>
          </w:p>
          <w:p w:rsidR="0079369D" w:rsidRDefault="0079369D" w:rsidP="00C95676">
            <w:pPr>
              <w:rPr>
                <w:ins w:id="86" w:author="Shah Kamal" w:date="2012-04-16T12:44:00Z"/>
                <w:rFonts w:ascii="Trebuchet MS" w:hAnsi="Trebuchet MS"/>
                <w:bCs/>
                <w:color w:val="1F497D"/>
              </w:rPr>
            </w:pPr>
          </w:p>
          <w:p w:rsidR="0079369D" w:rsidRDefault="0079369D" w:rsidP="0079369D">
            <w:pPr>
              <w:rPr>
                <w:ins w:id="87" w:author="Shah Kamal" w:date="2012-04-16T12:44:00Z"/>
                <w:rFonts w:ascii="Segoe UI" w:hAnsi="Segoe UI" w:cs="Segoe UI"/>
                <w:color w:val="0070C0"/>
                <w:sz w:val="18"/>
                <w:szCs w:val="18"/>
              </w:rPr>
            </w:pPr>
            <w:ins w:id="88" w:author="Shah Kamal" w:date="2012-04-16T12:44:00Z">
              <w:r w:rsidRPr="0079369D">
                <w:rPr>
                  <w:rFonts w:ascii="Segoe UI" w:hAnsi="Segoe UI" w:cs="Segoe UI"/>
                  <w:color w:val="0070C0"/>
                  <w:sz w:val="18"/>
                  <w:szCs w:val="18"/>
                </w:rPr>
                <w:t>ACACBS</w:t>
              </w:r>
            </w:ins>
          </w:p>
          <w:p w:rsidR="0079369D" w:rsidRPr="0079369D" w:rsidRDefault="0079369D" w:rsidP="0079369D">
            <w:pPr>
              <w:rPr>
                <w:ins w:id="89" w:author="Shah Kamal" w:date="2012-04-16T12:44:00Z"/>
                <w:rFonts w:ascii="Segoe UI" w:hAnsi="Segoe UI" w:cs="Segoe UI"/>
                <w:color w:val="0070C0"/>
                <w:sz w:val="18"/>
                <w:szCs w:val="18"/>
              </w:rPr>
            </w:pPr>
            <w:ins w:id="90" w:author="Shah Kamal" w:date="2012-04-16T12:44:00Z">
              <w:r w:rsidRPr="0079369D">
                <w:rPr>
                  <w:rFonts w:ascii="Segoe UI" w:hAnsi="Segoe UI" w:cs="Segoe UI"/>
                  <w:color w:val="0070C0"/>
                  <w:sz w:val="18"/>
                  <w:szCs w:val="18"/>
                </w:rPr>
                <w:t>ACANIB</w:t>
              </w:r>
            </w:ins>
          </w:p>
          <w:p w:rsidR="0079369D" w:rsidRPr="0079369D" w:rsidRDefault="0079369D" w:rsidP="0079369D">
            <w:pPr>
              <w:rPr>
                <w:ins w:id="91" w:author="Shah Kamal" w:date="2012-04-16T12:44:00Z"/>
                <w:rFonts w:ascii="Segoe UI" w:hAnsi="Segoe UI" w:cs="Segoe UI"/>
                <w:color w:val="0070C0"/>
                <w:sz w:val="18"/>
                <w:szCs w:val="18"/>
              </w:rPr>
            </w:pPr>
            <w:ins w:id="92" w:author="Shah Kamal" w:date="2012-04-16T12:44:00Z">
              <w:r w:rsidRPr="0079369D">
                <w:rPr>
                  <w:rFonts w:ascii="Segoe UI" w:hAnsi="Segoe UI" w:cs="Segoe UI"/>
                  <w:color w:val="0070C0"/>
                  <w:sz w:val="18"/>
                  <w:szCs w:val="18"/>
                </w:rPr>
                <w:t>CAEXPR</w:t>
              </w:r>
            </w:ins>
          </w:p>
          <w:p w:rsidR="0079369D" w:rsidRPr="0079369D" w:rsidRDefault="0079369D" w:rsidP="0079369D">
            <w:pPr>
              <w:rPr>
                <w:ins w:id="93" w:author="Shah Kamal" w:date="2012-04-16T12:44:00Z"/>
                <w:rFonts w:ascii="Segoe UI" w:hAnsi="Segoe UI" w:cs="Segoe UI"/>
                <w:color w:val="0070C0"/>
                <w:sz w:val="18"/>
                <w:szCs w:val="18"/>
              </w:rPr>
            </w:pPr>
            <w:ins w:id="94" w:author="Shah Kamal" w:date="2012-04-16T12:44:00Z">
              <w:r w:rsidRPr="0079369D">
                <w:rPr>
                  <w:rFonts w:ascii="Segoe UI" w:hAnsi="Segoe UI" w:cs="Segoe UI"/>
                  <w:color w:val="0070C0"/>
                  <w:sz w:val="18"/>
                  <w:szCs w:val="18"/>
                </w:rPr>
                <w:t>CAIB</w:t>
              </w:r>
            </w:ins>
          </w:p>
          <w:p w:rsidR="0079369D" w:rsidRPr="0079369D" w:rsidRDefault="0079369D" w:rsidP="0079369D">
            <w:pPr>
              <w:rPr>
                <w:ins w:id="95" w:author="Shah Kamal" w:date="2012-04-16T12:44:00Z"/>
                <w:rFonts w:ascii="Segoe UI" w:hAnsi="Segoe UI" w:cs="Segoe UI"/>
                <w:color w:val="0070C0"/>
                <w:sz w:val="18"/>
                <w:szCs w:val="18"/>
              </w:rPr>
            </w:pPr>
            <w:ins w:id="96" w:author="Shah Kamal" w:date="2012-04-16T12:44:00Z">
              <w:r w:rsidRPr="0079369D">
                <w:rPr>
                  <w:rFonts w:ascii="Segoe UI" w:hAnsi="Segoe UI" w:cs="Segoe UI"/>
                  <w:color w:val="0070C0"/>
                  <w:sz w:val="18"/>
                  <w:szCs w:val="18"/>
                </w:rPr>
                <w:t>CAIBPB</w:t>
              </w:r>
            </w:ins>
          </w:p>
          <w:p w:rsidR="0079369D" w:rsidRPr="0079369D" w:rsidRDefault="0079369D" w:rsidP="0079369D">
            <w:pPr>
              <w:rPr>
                <w:ins w:id="97" w:author="Shah Kamal" w:date="2012-04-16T12:44:00Z"/>
                <w:rFonts w:ascii="Segoe UI" w:hAnsi="Segoe UI" w:cs="Segoe UI"/>
                <w:color w:val="0070C0"/>
                <w:sz w:val="18"/>
                <w:szCs w:val="18"/>
              </w:rPr>
            </w:pPr>
            <w:ins w:id="98" w:author="Shah Kamal" w:date="2012-04-16T12:44:00Z">
              <w:r w:rsidRPr="0079369D">
                <w:rPr>
                  <w:rFonts w:ascii="Segoe UI" w:hAnsi="Segoe UI" w:cs="Segoe UI"/>
                  <w:color w:val="0070C0"/>
                  <w:sz w:val="18"/>
                  <w:szCs w:val="18"/>
                </w:rPr>
                <w:t>CANBNO</w:t>
              </w:r>
            </w:ins>
          </w:p>
          <w:p w:rsidR="0079369D" w:rsidRPr="0079369D" w:rsidRDefault="0079369D" w:rsidP="0079369D">
            <w:pPr>
              <w:rPr>
                <w:ins w:id="99" w:author="Shah Kamal" w:date="2012-04-16T12:44:00Z"/>
                <w:rFonts w:ascii="Segoe UI" w:hAnsi="Segoe UI" w:cs="Segoe UI"/>
                <w:color w:val="0070C0"/>
                <w:sz w:val="18"/>
                <w:szCs w:val="18"/>
              </w:rPr>
            </w:pPr>
            <w:ins w:id="100" w:author="Shah Kamal" w:date="2012-04-16T12:44:00Z">
              <w:r w:rsidRPr="0079369D">
                <w:rPr>
                  <w:rFonts w:ascii="Segoe UI" w:hAnsi="Segoe UI" w:cs="Segoe UI"/>
                  <w:color w:val="0070C0"/>
                  <w:sz w:val="18"/>
                  <w:szCs w:val="18"/>
                </w:rPr>
                <w:t>CANIB</w:t>
              </w:r>
            </w:ins>
          </w:p>
          <w:p w:rsidR="0079369D" w:rsidRPr="0079369D" w:rsidRDefault="0079369D" w:rsidP="0079369D">
            <w:pPr>
              <w:rPr>
                <w:ins w:id="101" w:author="Shah Kamal" w:date="2012-04-16T12:44:00Z"/>
                <w:rFonts w:ascii="Segoe UI" w:hAnsi="Segoe UI" w:cs="Segoe UI"/>
                <w:color w:val="0070C0"/>
                <w:sz w:val="18"/>
                <w:szCs w:val="18"/>
              </w:rPr>
            </w:pPr>
            <w:ins w:id="102" w:author="Shah Kamal" w:date="2012-04-16T12:44:00Z">
              <w:r w:rsidRPr="0079369D">
                <w:rPr>
                  <w:rFonts w:ascii="Segoe UI" w:hAnsi="Segoe UI" w:cs="Segoe UI"/>
                  <w:color w:val="0070C0"/>
                  <w:sz w:val="18"/>
                  <w:szCs w:val="18"/>
                </w:rPr>
                <w:t>CANIBP</w:t>
              </w:r>
            </w:ins>
          </w:p>
          <w:p w:rsidR="0079369D" w:rsidRPr="0079369D" w:rsidRDefault="0079369D" w:rsidP="0079369D">
            <w:pPr>
              <w:rPr>
                <w:ins w:id="103" w:author="Shah Kamal" w:date="2012-04-16T12:44:00Z"/>
                <w:rFonts w:ascii="Segoe UI" w:hAnsi="Segoe UI" w:cs="Segoe UI"/>
                <w:color w:val="0070C0"/>
                <w:sz w:val="18"/>
                <w:szCs w:val="18"/>
              </w:rPr>
            </w:pPr>
            <w:ins w:id="104" w:author="Shah Kamal" w:date="2012-04-16T12:44:00Z">
              <w:r w:rsidRPr="0079369D">
                <w:rPr>
                  <w:rFonts w:ascii="Segoe UI" w:hAnsi="Segoe UI" w:cs="Segoe UI"/>
                  <w:color w:val="0070C0"/>
                  <w:sz w:val="18"/>
                  <w:szCs w:val="18"/>
                </w:rPr>
                <w:t>CCANIB</w:t>
              </w:r>
            </w:ins>
          </w:p>
          <w:p w:rsidR="0079369D" w:rsidRPr="0079369D" w:rsidRDefault="0079369D" w:rsidP="0079369D">
            <w:pPr>
              <w:rPr>
                <w:ins w:id="105" w:author="Shah Kamal" w:date="2012-04-16T12:44:00Z"/>
                <w:rFonts w:ascii="Segoe UI" w:hAnsi="Segoe UI" w:cs="Segoe UI"/>
                <w:color w:val="0070C0"/>
                <w:sz w:val="18"/>
                <w:szCs w:val="18"/>
              </w:rPr>
            </w:pPr>
            <w:ins w:id="106" w:author="Shah Kamal" w:date="2012-04-16T12:44:00Z">
              <w:r w:rsidRPr="0079369D">
                <w:rPr>
                  <w:rFonts w:ascii="Segoe UI" w:hAnsi="Segoe UI" w:cs="Segoe UI"/>
                  <w:color w:val="0070C0"/>
                  <w:sz w:val="18"/>
                  <w:szCs w:val="18"/>
                </w:rPr>
                <w:t>CNBNOP</w:t>
              </w:r>
            </w:ins>
          </w:p>
          <w:p w:rsidR="0079369D" w:rsidRPr="0079369D" w:rsidRDefault="0079369D" w:rsidP="0079369D">
            <w:pPr>
              <w:rPr>
                <w:ins w:id="107" w:author="Shah Kamal" w:date="2012-04-16T12:44:00Z"/>
                <w:rFonts w:ascii="Segoe UI" w:hAnsi="Segoe UI" w:cs="Segoe UI"/>
                <w:color w:val="0070C0"/>
                <w:sz w:val="18"/>
                <w:szCs w:val="18"/>
              </w:rPr>
            </w:pPr>
            <w:ins w:id="108" w:author="Shah Kamal" w:date="2012-04-16T12:44:00Z">
              <w:r w:rsidRPr="0079369D">
                <w:rPr>
                  <w:rFonts w:ascii="Segoe UI" w:hAnsi="Segoe UI" w:cs="Segoe UI"/>
                  <w:color w:val="0070C0"/>
                  <w:sz w:val="18"/>
                  <w:szCs w:val="18"/>
                </w:rPr>
                <w:t>IBCLMC</w:t>
              </w:r>
            </w:ins>
          </w:p>
          <w:p w:rsidR="0079369D" w:rsidRPr="0079369D" w:rsidRDefault="0079369D" w:rsidP="0079369D">
            <w:pPr>
              <w:rPr>
                <w:ins w:id="109" w:author="Shah Kamal" w:date="2012-04-16T12:44:00Z"/>
                <w:rFonts w:ascii="Segoe UI" w:hAnsi="Segoe UI" w:cs="Segoe UI"/>
                <w:color w:val="0070C0"/>
                <w:sz w:val="18"/>
                <w:szCs w:val="18"/>
              </w:rPr>
            </w:pPr>
            <w:ins w:id="110" w:author="Shah Kamal" w:date="2012-04-16T12:44:00Z">
              <w:r w:rsidRPr="0079369D">
                <w:rPr>
                  <w:rFonts w:ascii="Segoe UI" w:hAnsi="Segoe UI" w:cs="Segoe UI"/>
                  <w:color w:val="0070C0"/>
                  <w:sz w:val="18"/>
                  <w:szCs w:val="18"/>
                </w:rPr>
                <w:t>SAIB</w:t>
              </w:r>
            </w:ins>
          </w:p>
          <w:p w:rsidR="0079369D" w:rsidRPr="0079369D" w:rsidRDefault="0079369D" w:rsidP="0079369D">
            <w:pPr>
              <w:rPr>
                <w:ins w:id="111" w:author="Shah Kamal" w:date="2012-04-16T12:44:00Z"/>
                <w:rFonts w:ascii="Segoe UI" w:hAnsi="Segoe UI" w:cs="Segoe UI"/>
                <w:color w:val="0070C0"/>
                <w:sz w:val="18"/>
                <w:szCs w:val="18"/>
              </w:rPr>
            </w:pPr>
            <w:ins w:id="112" w:author="Shah Kamal" w:date="2012-04-16T12:44:00Z">
              <w:r w:rsidRPr="0079369D">
                <w:rPr>
                  <w:rFonts w:ascii="Segoe UI" w:hAnsi="Segoe UI" w:cs="Segoe UI"/>
                  <w:color w:val="0070C0"/>
                  <w:sz w:val="18"/>
                  <w:szCs w:val="18"/>
                </w:rPr>
                <w:t>SAIBPB</w:t>
              </w:r>
            </w:ins>
          </w:p>
          <w:p w:rsidR="0079369D" w:rsidRPr="0079369D" w:rsidRDefault="0079369D" w:rsidP="0079369D">
            <w:pPr>
              <w:rPr>
                <w:ins w:id="113" w:author="Shah Kamal" w:date="2012-04-16T12:44:00Z"/>
                <w:rFonts w:ascii="Segoe UI" w:hAnsi="Segoe UI" w:cs="Segoe UI"/>
                <w:color w:val="0070C0"/>
                <w:sz w:val="18"/>
                <w:szCs w:val="18"/>
              </w:rPr>
            </w:pPr>
            <w:ins w:id="114" w:author="Shah Kamal" w:date="2012-04-16T12:44:00Z">
              <w:r w:rsidRPr="0079369D">
                <w:rPr>
                  <w:rFonts w:ascii="Segoe UI" w:hAnsi="Segoe UI" w:cs="Segoe UI"/>
                  <w:color w:val="0070C0"/>
                  <w:sz w:val="18"/>
                  <w:szCs w:val="18"/>
                </w:rPr>
                <w:t>SAIBS</w:t>
              </w:r>
            </w:ins>
          </w:p>
          <w:p w:rsidR="0079369D" w:rsidRPr="0079369D" w:rsidRDefault="0079369D" w:rsidP="0079369D">
            <w:pPr>
              <w:rPr>
                <w:ins w:id="115" w:author="Shah Kamal" w:date="2012-04-16T12:44:00Z"/>
                <w:rFonts w:ascii="Segoe UI" w:hAnsi="Segoe UI" w:cs="Segoe UI"/>
                <w:color w:val="0070C0"/>
                <w:sz w:val="18"/>
                <w:szCs w:val="18"/>
              </w:rPr>
            </w:pPr>
            <w:ins w:id="116" w:author="Shah Kamal" w:date="2012-04-16T12:44:00Z">
              <w:r w:rsidRPr="0079369D">
                <w:rPr>
                  <w:rFonts w:ascii="Segoe UI" w:hAnsi="Segoe UI" w:cs="Segoe UI"/>
                  <w:color w:val="0070C0"/>
                  <w:sz w:val="18"/>
                  <w:szCs w:val="18"/>
                </w:rPr>
                <w:t>SECSVC</w:t>
              </w:r>
            </w:ins>
          </w:p>
          <w:p w:rsidR="0079369D" w:rsidRPr="0079369D" w:rsidRDefault="0079369D" w:rsidP="0079369D">
            <w:pPr>
              <w:rPr>
                <w:ins w:id="117" w:author="Shah Kamal" w:date="2012-04-16T12:44:00Z"/>
                <w:rFonts w:ascii="Segoe UI" w:hAnsi="Segoe UI" w:cs="Segoe UI"/>
                <w:color w:val="0070C0"/>
                <w:sz w:val="18"/>
                <w:szCs w:val="18"/>
              </w:rPr>
            </w:pPr>
            <w:ins w:id="118" w:author="Shah Kamal" w:date="2012-04-16T12:44:00Z">
              <w:r w:rsidRPr="0079369D">
                <w:rPr>
                  <w:rFonts w:ascii="Segoe UI" w:hAnsi="Segoe UI" w:cs="Segoe UI"/>
                  <w:color w:val="0070C0"/>
                  <w:sz w:val="18"/>
                  <w:szCs w:val="18"/>
                </w:rPr>
                <w:t>TAIB</w:t>
              </w:r>
            </w:ins>
          </w:p>
          <w:p w:rsidR="0079369D" w:rsidRPr="0079369D" w:rsidRDefault="0079369D" w:rsidP="0079369D">
            <w:pPr>
              <w:rPr>
                <w:ins w:id="119" w:author="Shah Kamal" w:date="2012-04-16T12:44:00Z"/>
                <w:rFonts w:ascii="Segoe UI" w:hAnsi="Segoe UI" w:cs="Segoe UI"/>
                <w:color w:val="0070C0"/>
                <w:sz w:val="18"/>
                <w:szCs w:val="18"/>
              </w:rPr>
            </w:pPr>
            <w:ins w:id="120" w:author="Shah Kamal" w:date="2012-04-16T12:44:00Z">
              <w:r w:rsidRPr="0079369D">
                <w:rPr>
                  <w:rFonts w:ascii="Segoe UI" w:hAnsi="Segoe UI" w:cs="Segoe UI"/>
                  <w:color w:val="0070C0"/>
                  <w:sz w:val="18"/>
                  <w:szCs w:val="18"/>
                </w:rPr>
                <w:t>TANBNO</w:t>
              </w:r>
            </w:ins>
          </w:p>
          <w:p w:rsidR="0079369D" w:rsidRPr="0079369D" w:rsidRDefault="0079369D" w:rsidP="0079369D">
            <w:pPr>
              <w:rPr>
                <w:ins w:id="121" w:author="Shah Kamal" w:date="2012-04-16T12:44:00Z"/>
                <w:rFonts w:ascii="Segoe UI" w:hAnsi="Segoe UI" w:cs="Segoe UI"/>
                <w:color w:val="0070C0"/>
                <w:sz w:val="18"/>
                <w:szCs w:val="18"/>
              </w:rPr>
            </w:pPr>
            <w:ins w:id="122" w:author="Shah Kamal" w:date="2012-04-16T12:44:00Z">
              <w:r w:rsidRPr="0079369D">
                <w:rPr>
                  <w:rFonts w:ascii="Segoe UI" w:hAnsi="Segoe UI" w:cs="Segoe UI"/>
                  <w:color w:val="0070C0"/>
                  <w:sz w:val="18"/>
                  <w:szCs w:val="18"/>
                </w:rPr>
                <w:t>SESVIB</w:t>
              </w:r>
            </w:ins>
          </w:p>
          <w:p w:rsidR="0079369D" w:rsidRDefault="0079369D" w:rsidP="00C95676">
            <w:pPr>
              <w:rPr>
                <w:ins w:id="123" w:author="Shah Kamal" w:date="2012-04-16T12:43:00Z"/>
                <w:rFonts w:ascii="Trebuchet MS" w:hAnsi="Trebuchet MS"/>
                <w:bCs/>
                <w:color w:val="1F497D"/>
              </w:rPr>
            </w:pPr>
          </w:p>
          <w:p w:rsidR="00C95676" w:rsidRPr="008D5FC1" w:rsidDel="0079369D" w:rsidRDefault="0079369D" w:rsidP="00C95676">
            <w:pPr>
              <w:rPr>
                <w:del w:id="124" w:author="Shah Kamal" w:date="2012-04-16T12:41:00Z"/>
                <w:rFonts w:ascii="Trebuchet MS" w:hAnsi="Trebuchet MS"/>
                <w:bCs/>
                <w:color w:val="1F497D"/>
              </w:rPr>
            </w:pPr>
            <w:ins w:id="125" w:author="Shah Kamal" w:date="2012-04-16T12:46:00Z">
              <w:r>
                <w:rPr>
                  <w:rFonts w:ascii="Trebuchet MS" w:hAnsi="Trebuchet MS"/>
                  <w:bCs/>
                  <w:color w:val="1F497D"/>
                </w:rPr>
                <w:t xml:space="preserve">Transaction codes to be used are - </w:t>
              </w:r>
            </w:ins>
            <w:commentRangeStart w:id="126"/>
            <w:del w:id="127" w:author="Shah Kamal" w:date="2012-04-16T12:41:00Z">
              <w:r w:rsidR="00C95676" w:rsidRPr="008D5FC1" w:rsidDel="0079369D">
                <w:rPr>
                  <w:rFonts w:ascii="Trebuchet MS" w:hAnsi="Trebuchet MS"/>
                  <w:bCs/>
                  <w:color w:val="1F497D"/>
                </w:rPr>
                <w:delText>ACCOUNT&lt;&gt;"195100501" And &lt;&gt;"100200101"</w:delText>
              </w:r>
            </w:del>
            <w:ins w:id="128" w:author="Haque, Tamzidul [ICG-GTS]" w:date="2012-04-15T13:43:00Z">
              <w:del w:id="129" w:author="Shah Kamal" w:date="2012-04-16T12:41:00Z">
                <w:r w:rsidR="004239DE" w:rsidDel="0079369D">
                  <w:rPr>
                    <w:rFonts w:ascii="Trebuchet MS" w:hAnsi="Trebuchet MS"/>
                    <w:bCs/>
                    <w:color w:val="1F497D"/>
                  </w:rPr>
                  <w:delText xml:space="preserve"> </w:delText>
                </w:r>
              </w:del>
            </w:ins>
            <w:commentRangeEnd w:id="126"/>
            <w:ins w:id="130" w:author="Haque, Tamzidul [ICG-GTS]" w:date="2012-04-15T13:44:00Z">
              <w:del w:id="131" w:author="Shah Kamal" w:date="2012-04-16T12:41:00Z">
                <w:r w:rsidR="004239DE" w:rsidDel="0079369D">
                  <w:rPr>
                    <w:rStyle w:val="CommentReference"/>
                    <w:rFonts w:ascii="Arial" w:hAnsi="Arial"/>
                    <w:lang w:val="en-GB"/>
                  </w:rPr>
                  <w:commentReference w:id="126"/>
                </w:r>
              </w:del>
            </w:ins>
          </w:p>
          <w:p w:rsidR="00C95676" w:rsidRPr="008D5FC1" w:rsidDel="004239DE" w:rsidRDefault="00C95676" w:rsidP="00C95676">
            <w:pPr>
              <w:rPr>
                <w:del w:id="132" w:author="Haque, Tamzidul [ICG-GTS]" w:date="2012-04-15T13:42:00Z"/>
                <w:rFonts w:ascii="Trebuchet MS" w:hAnsi="Trebuchet MS"/>
                <w:bCs/>
                <w:color w:val="1F497D"/>
              </w:rPr>
            </w:pPr>
            <w:del w:id="133" w:author="Haque, Tamzidul [ICG-GTS]" w:date="2012-04-15T13:42:00Z">
              <w:r w:rsidRPr="008D5FC1" w:rsidDel="004239DE">
                <w:rPr>
                  <w:rFonts w:ascii="Trebuchet MS" w:hAnsi="Trebuchet MS"/>
                  <w:bCs/>
                  <w:color w:val="1F497D"/>
                </w:rPr>
                <w:delText>ACCOUNT_CURRENCY=”BDT”</w:delText>
              </w:r>
            </w:del>
          </w:p>
          <w:p w:rsidR="00C95676" w:rsidRPr="008D5FC1" w:rsidDel="0079369D" w:rsidRDefault="00C95676" w:rsidP="00C95676">
            <w:pPr>
              <w:rPr>
                <w:del w:id="134" w:author="Shah Kamal" w:date="2012-04-16T12:45:00Z"/>
                <w:rFonts w:ascii="Trebuchet MS" w:hAnsi="Trebuchet MS"/>
                <w:bCs/>
                <w:color w:val="1F497D"/>
              </w:rPr>
            </w:pPr>
            <w:del w:id="135" w:author="Shah Kamal" w:date="2012-04-16T12:45:00Z">
              <w:r w:rsidRPr="008D5FC1" w:rsidDel="0079369D">
                <w:rPr>
                  <w:rFonts w:ascii="Trebuchet MS" w:hAnsi="Trebuchet MS"/>
                  <w:bCs/>
                  <w:color w:val="1F497D"/>
                </w:rPr>
                <w:delText>ACC_TYPE=”Customer”</w:delText>
              </w:r>
            </w:del>
          </w:p>
          <w:p w:rsidR="00C95676" w:rsidRPr="008D5FC1" w:rsidRDefault="00C95676" w:rsidP="0079369D">
            <w:pPr>
              <w:rPr>
                <w:rFonts w:ascii="Trebuchet MS" w:hAnsi="Trebuchet MS"/>
                <w:bCs/>
                <w:color w:val="1F497D"/>
              </w:rPr>
            </w:pPr>
            <w:del w:id="136" w:author="Shah Kamal" w:date="2012-04-16T12:46:00Z">
              <w:r w:rsidRPr="008D5FC1" w:rsidDel="0079369D">
                <w:rPr>
                  <w:rFonts w:ascii="Trebuchet MS" w:hAnsi="Trebuchet MS"/>
                  <w:bCs/>
                  <w:color w:val="1F497D"/>
                </w:rPr>
                <w:delText>TRN_CODE IN (</w:delText>
              </w:r>
            </w:del>
            <w:r w:rsidRPr="008D5FC1">
              <w:rPr>
                <w:rFonts w:ascii="Trebuchet MS" w:hAnsi="Trebuchet MS"/>
                <w:bCs/>
                <w:color w:val="1F497D"/>
              </w:rPr>
              <w:t>”002”,”003”,“004”,”005”</w:t>
            </w:r>
            <w:del w:id="137" w:author="Shah Kamal" w:date="2012-04-16T12:46:00Z">
              <w:r w:rsidRPr="008D5FC1" w:rsidDel="0079369D">
                <w:rPr>
                  <w:rFonts w:ascii="Trebuchet MS" w:hAnsi="Trebuchet MS"/>
                  <w:bCs/>
                  <w:color w:val="1F497D"/>
                </w:rPr>
                <w:delText>)</w:delText>
              </w:r>
            </w:del>
            <w:ins w:id="138" w:author="Shah Kamal" w:date="2012-04-16T12:46:00Z">
              <w:r w:rsidR="0079369D">
                <w:rPr>
                  <w:rFonts w:ascii="Trebuchet MS" w:hAnsi="Trebuchet MS"/>
                  <w:bCs/>
                  <w:color w:val="1F497D"/>
                </w:rPr>
                <w:t>.</w:t>
              </w:r>
            </w:ins>
          </w:p>
          <w:p w:rsidR="00C95676" w:rsidRPr="008D5FC1" w:rsidDel="0079369D" w:rsidRDefault="00C95676" w:rsidP="00C95676">
            <w:pPr>
              <w:rPr>
                <w:del w:id="139" w:author="Shah Kamal" w:date="2012-04-16T12:46:00Z"/>
                <w:rFonts w:ascii="Trebuchet MS" w:hAnsi="Trebuchet MS"/>
                <w:bCs/>
                <w:color w:val="1F497D"/>
              </w:rPr>
            </w:pPr>
            <w:del w:id="140" w:author="Shah Kamal" w:date="2012-04-16T12:46:00Z">
              <w:r w:rsidRPr="008D5FC1" w:rsidDel="0079369D">
                <w:rPr>
                  <w:rFonts w:ascii="Trebuchet MS" w:hAnsi="Trebuchet MS"/>
                  <w:bCs/>
                  <w:color w:val="1F497D"/>
                </w:rPr>
                <w:delText>APPLICATION_ID=”CTELLR”</w:delText>
              </w:r>
            </w:del>
          </w:p>
          <w:p w:rsidR="00392A48" w:rsidRPr="008D5FC1" w:rsidDel="0079369D" w:rsidRDefault="00C95676" w:rsidP="00C95676">
            <w:pPr>
              <w:rPr>
                <w:del w:id="141" w:author="Shah Kamal" w:date="2012-04-16T12:46:00Z"/>
                <w:rFonts w:ascii="Calibri" w:hAnsi="Calibri"/>
                <w:color w:val="1F497D"/>
                <w:sz w:val="22"/>
                <w:szCs w:val="22"/>
              </w:rPr>
            </w:pPr>
            <w:del w:id="142" w:author="Shah Kamal" w:date="2012-04-16T12:46:00Z">
              <w:r w:rsidRPr="008D5FC1" w:rsidDel="0079369D">
                <w:rPr>
                  <w:rFonts w:ascii="Trebuchet MS" w:hAnsi="Trebuchet MS"/>
                  <w:bCs/>
                  <w:color w:val="1F497D"/>
                </w:rPr>
                <w:delText>MODULE=”DE”</w:delText>
              </w:r>
            </w:del>
          </w:p>
          <w:p w:rsidR="00B23905" w:rsidRDefault="00B23905">
            <w:pPr>
              <w:rPr>
                <w:rFonts w:ascii="Arial" w:hAnsi="Arial"/>
              </w:rPr>
              <w:pPrChange w:id="143" w:author="Shah Kamal" w:date="2012-04-16T12:46:00Z">
                <w:pPr>
                  <w:pStyle w:val="ExplanatoryText"/>
                </w:pPr>
              </w:pPrChange>
            </w:pPr>
          </w:p>
        </w:tc>
      </w:tr>
      <w:tr w:rsidR="003C3603" w:rsidRPr="008D5FC1" w:rsidTr="00665C08">
        <w:trPr>
          <w:cantSplit/>
          <w:trPrChange w:id="144" w:author="Haque, Tamzidul [ICG-GTS]" w:date="2012-04-15T14:12:00Z">
            <w:trPr>
              <w:gridAfter w:val="0"/>
              <w:cantSplit/>
            </w:trPr>
          </w:trPrChange>
        </w:trPr>
        <w:tc>
          <w:tcPr>
            <w:tcW w:w="468" w:type="dxa"/>
            <w:tcPrChange w:id="145" w:author="Haque, Tamzidul [ICG-GTS]" w:date="2012-04-15T14:12:00Z">
              <w:tcPr>
                <w:tcW w:w="468" w:type="dxa"/>
              </w:tcPr>
            </w:tcPrChange>
          </w:tcPr>
          <w:p w:rsidR="003C3603" w:rsidRPr="008D5FC1" w:rsidRDefault="003C3603" w:rsidP="004872BA">
            <w:pPr>
              <w:pStyle w:val="ExplanatoryText"/>
              <w:rPr>
                <w:rFonts w:ascii="Arial" w:hAnsi="Arial"/>
                <w:iCs/>
                <w:color w:val="000080"/>
              </w:rPr>
            </w:pPr>
            <w:r w:rsidRPr="008D5FC1">
              <w:rPr>
                <w:rFonts w:ascii="Arial" w:hAnsi="Arial"/>
                <w:iCs/>
                <w:color w:val="000080"/>
              </w:rPr>
              <w:lastRenderedPageBreak/>
              <w:t>1.2</w:t>
            </w:r>
          </w:p>
        </w:tc>
        <w:tc>
          <w:tcPr>
            <w:tcW w:w="9720" w:type="dxa"/>
            <w:tcPrChange w:id="146" w:author="Haque, Tamzidul [ICG-GTS]" w:date="2012-04-15T14:12:00Z">
              <w:tcPr>
                <w:tcW w:w="9353" w:type="dxa"/>
              </w:tcPr>
            </w:tcPrChange>
          </w:tcPr>
          <w:p w:rsidR="003C3603" w:rsidRPr="008D5FC1" w:rsidRDefault="003C3603" w:rsidP="004872BA">
            <w:pPr>
              <w:rPr>
                <w:rFonts w:ascii="Trebuchet MS" w:hAnsi="Trebuchet MS"/>
                <w:color w:val="1F497D"/>
              </w:rPr>
            </w:pPr>
            <w:r w:rsidRPr="008D5FC1">
              <w:rPr>
                <w:rFonts w:ascii="Trebuchet MS" w:hAnsi="Trebuchet MS"/>
                <w:color w:val="1F497D"/>
              </w:rPr>
              <w:t>Flexcube liquidation transactions (ZRAC):</w:t>
            </w:r>
          </w:p>
          <w:p w:rsidR="003C3603" w:rsidRPr="008D5FC1" w:rsidRDefault="003C3603" w:rsidP="004872BA">
            <w:pPr>
              <w:rPr>
                <w:rFonts w:ascii="Trebuchet MS" w:hAnsi="Trebuchet MS"/>
                <w:color w:val="1F497D"/>
              </w:rPr>
            </w:pPr>
          </w:p>
          <w:p w:rsidR="003C3603" w:rsidRPr="008D5FC1" w:rsidRDefault="003C3603" w:rsidP="004872BA">
            <w:pPr>
              <w:rPr>
                <w:rFonts w:ascii="Trebuchet MS" w:hAnsi="Trebuchet MS"/>
                <w:color w:val="1F497D"/>
              </w:rPr>
            </w:pPr>
            <w:commentRangeStart w:id="147"/>
            <w:r w:rsidRPr="008D5FC1">
              <w:rPr>
                <w:rFonts w:ascii="Trebuchet MS" w:hAnsi="Trebuchet MS"/>
                <w:color w:val="1F497D"/>
              </w:rPr>
              <w:t xml:space="preserve">For ZRAC, </w:t>
            </w:r>
            <w:del w:id="148" w:author="Shah Kamal" w:date="2012-04-16T12:47:00Z">
              <w:r w:rsidRPr="008D5FC1" w:rsidDel="0079369D">
                <w:rPr>
                  <w:rFonts w:ascii="Trebuchet MS" w:hAnsi="Trebuchet MS"/>
                  <w:color w:val="1F497D"/>
                </w:rPr>
                <w:delText>TRN_CODE</w:delText>
              </w:r>
            </w:del>
            <w:ins w:id="149" w:author="Shah Kamal" w:date="2012-04-16T12:47:00Z">
              <w:r w:rsidR="0079369D">
                <w:rPr>
                  <w:rFonts w:ascii="Trebuchet MS" w:hAnsi="Trebuchet MS"/>
                  <w:color w:val="1F497D"/>
                </w:rPr>
                <w:t>transaction code</w:t>
              </w:r>
            </w:ins>
            <w:r w:rsidRPr="008D5FC1">
              <w:rPr>
                <w:rFonts w:ascii="Trebuchet MS" w:hAnsi="Trebuchet MS"/>
                <w:color w:val="1F497D"/>
              </w:rPr>
              <w:t xml:space="preserve"> will be “002”. That completes selection rule for ZRAC transactions.</w:t>
            </w:r>
            <w:commentRangeEnd w:id="147"/>
            <w:r w:rsidR="004239DE">
              <w:rPr>
                <w:rStyle w:val="CommentReference"/>
                <w:rFonts w:ascii="Arial" w:hAnsi="Arial"/>
                <w:lang w:val="en-GB"/>
              </w:rPr>
              <w:commentReference w:id="147"/>
            </w:r>
          </w:p>
          <w:p w:rsidR="003C3603" w:rsidRDefault="003C3603" w:rsidP="004872BA">
            <w:pPr>
              <w:rPr>
                <w:ins w:id="150" w:author="Shah Kamal" w:date="2012-04-16T12:48:00Z"/>
                <w:rFonts w:ascii="Trebuchet MS" w:hAnsi="Trebuchet MS"/>
                <w:color w:val="1F497D"/>
              </w:rPr>
            </w:pPr>
          </w:p>
          <w:p w:rsidR="0079369D" w:rsidRDefault="0079369D" w:rsidP="0079369D">
            <w:pPr>
              <w:rPr>
                <w:ins w:id="151" w:author="Shah Kamal" w:date="2012-04-16T12:48:00Z"/>
                <w:rFonts w:ascii="Trebuchet MS" w:hAnsi="Trebuchet MS"/>
                <w:bCs/>
                <w:color w:val="1F497D"/>
              </w:rPr>
            </w:pPr>
            <w:ins w:id="152" w:author="Shah Kamal" w:date="2012-04-16T12:48:00Z">
              <w:r>
                <w:rPr>
                  <w:rFonts w:ascii="Trebuchet MS" w:hAnsi="Trebuchet MS"/>
                  <w:bCs/>
                  <w:color w:val="1F497D"/>
                </w:rPr>
                <w:t>Account type will be Customer. Currently customer account classes are:</w:t>
              </w:r>
            </w:ins>
          </w:p>
          <w:p w:rsidR="0079369D" w:rsidRDefault="0079369D" w:rsidP="0079369D">
            <w:pPr>
              <w:rPr>
                <w:ins w:id="153" w:author="Shah Kamal" w:date="2012-04-16T12:48:00Z"/>
                <w:rFonts w:ascii="Trebuchet MS" w:hAnsi="Trebuchet MS"/>
                <w:bCs/>
                <w:color w:val="1F497D"/>
              </w:rPr>
            </w:pPr>
          </w:p>
          <w:p w:rsidR="0079369D" w:rsidRDefault="0079369D" w:rsidP="0079369D">
            <w:pPr>
              <w:rPr>
                <w:ins w:id="154" w:author="Shah Kamal" w:date="2012-04-16T12:48:00Z"/>
                <w:rFonts w:ascii="Segoe UI" w:hAnsi="Segoe UI" w:cs="Segoe UI"/>
                <w:color w:val="0070C0"/>
                <w:sz w:val="18"/>
                <w:szCs w:val="18"/>
              </w:rPr>
            </w:pPr>
            <w:ins w:id="155" w:author="Shah Kamal" w:date="2012-04-16T12:48:00Z">
              <w:r w:rsidRPr="0079369D">
                <w:rPr>
                  <w:rFonts w:ascii="Segoe UI" w:hAnsi="Segoe UI" w:cs="Segoe UI"/>
                  <w:color w:val="0070C0"/>
                  <w:sz w:val="18"/>
                  <w:szCs w:val="18"/>
                </w:rPr>
                <w:t>ACACBS</w:t>
              </w:r>
            </w:ins>
          </w:p>
          <w:p w:rsidR="0079369D" w:rsidRPr="0079369D" w:rsidRDefault="0079369D" w:rsidP="0079369D">
            <w:pPr>
              <w:rPr>
                <w:ins w:id="156" w:author="Shah Kamal" w:date="2012-04-16T12:48:00Z"/>
                <w:rFonts w:ascii="Segoe UI" w:hAnsi="Segoe UI" w:cs="Segoe UI"/>
                <w:color w:val="0070C0"/>
                <w:sz w:val="18"/>
                <w:szCs w:val="18"/>
              </w:rPr>
            </w:pPr>
            <w:ins w:id="157" w:author="Shah Kamal" w:date="2012-04-16T12:48:00Z">
              <w:r w:rsidRPr="0079369D">
                <w:rPr>
                  <w:rFonts w:ascii="Segoe UI" w:hAnsi="Segoe UI" w:cs="Segoe UI"/>
                  <w:color w:val="0070C0"/>
                  <w:sz w:val="18"/>
                  <w:szCs w:val="18"/>
                </w:rPr>
                <w:t>ACANIB</w:t>
              </w:r>
            </w:ins>
          </w:p>
          <w:p w:rsidR="0079369D" w:rsidRPr="0079369D" w:rsidRDefault="0079369D" w:rsidP="0079369D">
            <w:pPr>
              <w:rPr>
                <w:ins w:id="158" w:author="Shah Kamal" w:date="2012-04-16T12:48:00Z"/>
                <w:rFonts w:ascii="Segoe UI" w:hAnsi="Segoe UI" w:cs="Segoe UI"/>
                <w:color w:val="0070C0"/>
                <w:sz w:val="18"/>
                <w:szCs w:val="18"/>
              </w:rPr>
            </w:pPr>
            <w:ins w:id="159" w:author="Shah Kamal" w:date="2012-04-16T12:48:00Z">
              <w:r w:rsidRPr="0079369D">
                <w:rPr>
                  <w:rFonts w:ascii="Segoe UI" w:hAnsi="Segoe UI" w:cs="Segoe UI"/>
                  <w:color w:val="0070C0"/>
                  <w:sz w:val="18"/>
                  <w:szCs w:val="18"/>
                </w:rPr>
                <w:t>CAEXPR</w:t>
              </w:r>
            </w:ins>
          </w:p>
          <w:p w:rsidR="0079369D" w:rsidRPr="0079369D" w:rsidRDefault="0079369D" w:rsidP="0079369D">
            <w:pPr>
              <w:rPr>
                <w:ins w:id="160" w:author="Shah Kamal" w:date="2012-04-16T12:48:00Z"/>
                <w:rFonts w:ascii="Segoe UI" w:hAnsi="Segoe UI" w:cs="Segoe UI"/>
                <w:color w:val="0070C0"/>
                <w:sz w:val="18"/>
                <w:szCs w:val="18"/>
              </w:rPr>
            </w:pPr>
            <w:ins w:id="161" w:author="Shah Kamal" w:date="2012-04-16T12:48:00Z">
              <w:r w:rsidRPr="0079369D">
                <w:rPr>
                  <w:rFonts w:ascii="Segoe UI" w:hAnsi="Segoe UI" w:cs="Segoe UI"/>
                  <w:color w:val="0070C0"/>
                  <w:sz w:val="18"/>
                  <w:szCs w:val="18"/>
                </w:rPr>
                <w:t>CAIB</w:t>
              </w:r>
            </w:ins>
          </w:p>
          <w:p w:rsidR="0079369D" w:rsidRPr="0079369D" w:rsidRDefault="0079369D" w:rsidP="0079369D">
            <w:pPr>
              <w:rPr>
                <w:ins w:id="162" w:author="Shah Kamal" w:date="2012-04-16T12:48:00Z"/>
                <w:rFonts w:ascii="Segoe UI" w:hAnsi="Segoe UI" w:cs="Segoe UI"/>
                <w:color w:val="0070C0"/>
                <w:sz w:val="18"/>
                <w:szCs w:val="18"/>
              </w:rPr>
            </w:pPr>
            <w:ins w:id="163" w:author="Shah Kamal" w:date="2012-04-16T12:48:00Z">
              <w:r w:rsidRPr="0079369D">
                <w:rPr>
                  <w:rFonts w:ascii="Segoe UI" w:hAnsi="Segoe UI" w:cs="Segoe UI"/>
                  <w:color w:val="0070C0"/>
                  <w:sz w:val="18"/>
                  <w:szCs w:val="18"/>
                </w:rPr>
                <w:t>CAIBPB</w:t>
              </w:r>
            </w:ins>
          </w:p>
          <w:p w:rsidR="0079369D" w:rsidRPr="0079369D" w:rsidRDefault="0079369D" w:rsidP="0079369D">
            <w:pPr>
              <w:rPr>
                <w:ins w:id="164" w:author="Shah Kamal" w:date="2012-04-16T12:48:00Z"/>
                <w:rFonts w:ascii="Segoe UI" w:hAnsi="Segoe UI" w:cs="Segoe UI"/>
                <w:color w:val="0070C0"/>
                <w:sz w:val="18"/>
                <w:szCs w:val="18"/>
              </w:rPr>
            </w:pPr>
            <w:ins w:id="165" w:author="Shah Kamal" w:date="2012-04-16T12:48:00Z">
              <w:r w:rsidRPr="0079369D">
                <w:rPr>
                  <w:rFonts w:ascii="Segoe UI" w:hAnsi="Segoe UI" w:cs="Segoe UI"/>
                  <w:color w:val="0070C0"/>
                  <w:sz w:val="18"/>
                  <w:szCs w:val="18"/>
                </w:rPr>
                <w:t>CANBNO</w:t>
              </w:r>
            </w:ins>
          </w:p>
          <w:p w:rsidR="0079369D" w:rsidRPr="0079369D" w:rsidRDefault="0079369D" w:rsidP="0079369D">
            <w:pPr>
              <w:rPr>
                <w:ins w:id="166" w:author="Shah Kamal" w:date="2012-04-16T12:48:00Z"/>
                <w:rFonts w:ascii="Segoe UI" w:hAnsi="Segoe UI" w:cs="Segoe UI"/>
                <w:color w:val="0070C0"/>
                <w:sz w:val="18"/>
                <w:szCs w:val="18"/>
              </w:rPr>
            </w:pPr>
            <w:ins w:id="167" w:author="Shah Kamal" w:date="2012-04-16T12:48:00Z">
              <w:r w:rsidRPr="0079369D">
                <w:rPr>
                  <w:rFonts w:ascii="Segoe UI" w:hAnsi="Segoe UI" w:cs="Segoe UI"/>
                  <w:color w:val="0070C0"/>
                  <w:sz w:val="18"/>
                  <w:szCs w:val="18"/>
                </w:rPr>
                <w:t>CANIB</w:t>
              </w:r>
            </w:ins>
          </w:p>
          <w:p w:rsidR="0079369D" w:rsidRPr="0079369D" w:rsidRDefault="0079369D" w:rsidP="0079369D">
            <w:pPr>
              <w:rPr>
                <w:ins w:id="168" w:author="Shah Kamal" w:date="2012-04-16T12:48:00Z"/>
                <w:rFonts w:ascii="Segoe UI" w:hAnsi="Segoe UI" w:cs="Segoe UI"/>
                <w:color w:val="0070C0"/>
                <w:sz w:val="18"/>
                <w:szCs w:val="18"/>
              </w:rPr>
            </w:pPr>
            <w:ins w:id="169" w:author="Shah Kamal" w:date="2012-04-16T12:48:00Z">
              <w:r w:rsidRPr="0079369D">
                <w:rPr>
                  <w:rFonts w:ascii="Segoe UI" w:hAnsi="Segoe UI" w:cs="Segoe UI"/>
                  <w:color w:val="0070C0"/>
                  <w:sz w:val="18"/>
                  <w:szCs w:val="18"/>
                </w:rPr>
                <w:t>CANIBP</w:t>
              </w:r>
            </w:ins>
          </w:p>
          <w:p w:rsidR="0079369D" w:rsidRPr="0079369D" w:rsidRDefault="0079369D" w:rsidP="0079369D">
            <w:pPr>
              <w:rPr>
                <w:ins w:id="170" w:author="Shah Kamal" w:date="2012-04-16T12:48:00Z"/>
                <w:rFonts w:ascii="Segoe UI" w:hAnsi="Segoe UI" w:cs="Segoe UI"/>
                <w:color w:val="0070C0"/>
                <w:sz w:val="18"/>
                <w:szCs w:val="18"/>
              </w:rPr>
            </w:pPr>
            <w:ins w:id="171" w:author="Shah Kamal" w:date="2012-04-16T12:48:00Z">
              <w:r w:rsidRPr="0079369D">
                <w:rPr>
                  <w:rFonts w:ascii="Segoe UI" w:hAnsi="Segoe UI" w:cs="Segoe UI"/>
                  <w:color w:val="0070C0"/>
                  <w:sz w:val="18"/>
                  <w:szCs w:val="18"/>
                </w:rPr>
                <w:t>CCANIB</w:t>
              </w:r>
            </w:ins>
          </w:p>
          <w:p w:rsidR="0079369D" w:rsidRPr="0079369D" w:rsidRDefault="0079369D" w:rsidP="0079369D">
            <w:pPr>
              <w:rPr>
                <w:ins w:id="172" w:author="Shah Kamal" w:date="2012-04-16T12:48:00Z"/>
                <w:rFonts w:ascii="Segoe UI" w:hAnsi="Segoe UI" w:cs="Segoe UI"/>
                <w:color w:val="0070C0"/>
                <w:sz w:val="18"/>
                <w:szCs w:val="18"/>
              </w:rPr>
            </w:pPr>
            <w:ins w:id="173" w:author="Shah Kamal" w:date="2012-04-16T12:48:00Z">
              <w:r w:rsidRPr="0079369D">
                <w:rPr>
                  <w:rFonts w:ascii="Segoe UI" w:hAnsi="Segoe UI" w:cs="Segoe UI"/>
                  <w:color w:val="0070C0"/>
                  <w:sz w:val="18"/>
                  <w:szCs w:val="18"/>
                </w:rPr>
                <w:t>CNBNOP</w:t>
              </w:r>
            </w:ins>
          </w:p>
          <w:p w:rsidR="0079369D" w:rsidRPr="0079369D" w:rsidRDefault="0079369D" w:rsidP="0079369D">
            <w:pPr>
              <w:rPr>
                <w:ins w:id="174" w:author="Shah Kamal" w:date="2012-04-16T12:48:00Z"/>
                <w:rFonts w:ascii="Segoe UI" w:hAnsi="Segoe UI" w:cs="Segoe UI"/>
                <w:color w:val="0070C0"/>
                <w:sz w:val="18"/>
                <w:szCs w:val="18"/>
              </w:rPr>
            </w:pPr>
            <w:ins w:id="175" w:author="Shah Kamal" w:date="2012-04-16T12:48:00Z">
              <w:r w:rsidRPr="0079369D">
                <w:rPr>
                  <w:rFonts w:ascii="Segoe UI" w:hAnsi="Segoe UI" w:cs="Segoe UI"/>
                  <w:color w:val="0070C0"/>
                  <w:sz w:val="18"/>
                  <w:szCs w:val="18"/>
                </w:rPr>
                <w:t>IBCLMC</w:t>
              </w:r>
            </w:ins>
          </w:p>
          <w:p w:rsidR="0079369D" w:rsidRPr="0079369D" w:rsidRDefault="0079369D" w:rsidP="0079369D">
            <w:pPr>
              <w:rPr>
                <w:ins w:id="176" w:author="Shah Kamal" w:date="2012-04-16T12:48:00Z"/>
                <w:rFonts w:ascii="Segoe UI" w:hAnsi="Segoe UI" w:cs="Segoe UI"/>
                <w:color w:val="0070C0"/>
                <w:sz w:val="18"/>
                <w:szCs w:val="18"/>
              </w:rPr>
            </w:pPr>
            <w:ins w:id="177" w:author="Shah Kamal" w:date="2012-04-16T12:48:00Z">
              <w:r w:rsidRPr="0079369D">
                <w:rPr>
                  <w:rFonts w:ascii="Segoe UI" w:hAnsi="Segoe UI" w:cs="Segoe UI"/>
                  <w:color w:val="0070C0"/>
                  <w:sz w:val="18"/>
                  <w:szCs w:val="18"/>
                </w:rPr>
                <w:t>SAIB</w:t>
              </w:r>
            </w:ins>
          </w:p>
          <w:p w:rsidR="0079369D" w:rsidRPr="0079369D" w:rsidRDefault="0079369D" w:rsidP="0079369D">
            <w:pPr>
              <w:rPr>
                <w:ins w:id="178" w:author="Shah Kamal" w:date="2012-04-16T12:48:00Z"/>
                <w:rFonts w:ascii="Segoe UI" w:hAnsi="Segoe UI" w:cs="Segoe UI"/>
                <w:color w:val="0070C0"/>
                <w:sz w:val="18"/>
                <w:szCs w:val="18"/>
              </w:rPr>
            </w:pPr>
            <w:ins w:id="179" w:author="Shah Kamal" w:date="2012-04-16T12:48:00Z">
              <w:r w:rsidRPr="0079369D">
                <w:rPr>
                  <w:rFonts w:ascii="Segoe UI" w:hAnsi="Segoe UI" w:cs="Segoe UI"/>
                  <w:color w:val="0070C0"/>
                  <w:sz w:val="18"/>
                  <w:szCs w:val="18"/>
                </w:rPr>
                <w:t>SAIBPB</w:t>
              </w:r>
            </w:ins>
          </w:p>
          <w:p w:rsidR="0079369D" w:rsidRPr="0079369D" w:rsidRDefault="0079369D" w:rsidP="0079369D">
            <w:pPr>
              <w:rPr>
                <w:ins w:id="180" w:author="Shah Kamal" w:date="2012-04-16T12:48:00Z"/>
                <w:rFonts w:ascii="Segoe UI" w:hAnsi="Segoe UI" w:cs="Segoe UI"/>
                <w:color w:val="0070C0"/>
                <w:sz w:val="18"/>
                <w:szCs w:val="18"/>
              </w:rPr>
            </w:pPr>
            <w:ins w:id="181" w:author="Shah Kamal" w:date="2012-04-16T12:48:00Z">
              <w:r w:rsidRPr="0079369D">
                <w:rPr>
                  <w:rFonts w:ascii="Segoe UI" w:hAnsi="Segoe UI" w:cs="Segoe UI"/>
                  <w:color w:val="0070C0"/>
                  <w:sz w:val="18"/>
                  <w:szCs w:val="18"/>
                </w:rPr>
                <w:t>SAIBS</w:t>
              </w:r>
            </w:ins>
          </w:p>
          <w:p w:rsidR="0079369D" w:rsidRPr="0079369D" w:rsidRDefault="0079369D" w:rsidP="0079369D">
            <w:pPr>
              <w:rPr>
                <w:ins w:id="182" w:author="Shah Kamal" w:date="2012-04-16T12:48:00Z"/>
                <w:rFonts w:ascii="Segoe UI" w:hAnsi="Segoe UI" w:cs="Segoe UI"/>
                <w:color w:val="0070C0"/>
                <w:sz w:val="18"/>
                <w:szCs w:val="18"/>
              </w:rPr>
            </w:pPr>
            <w:ins w:id="183" w:author="Shah Kamal" w:date="2012-04-16T12:48:00Z">
              <w:r w:rsidRPr="0079369D">
                <w:rPr>
                  <w:rFonts w:ascii="Segoe UI" w:hAnsi="Segoe UI" w:cs="Segoe UI"/>
                  <w:color w:val="0070C0"/>
                  <w:sz w:val="18"/>
                  <w:szCs w:val="18"/>
                </w:rPr>
                <w:t>SECSVC</w:t>
              </w:r>
            </w:ins>
          </w:p>
          <w:p w:rsidR="0079369D" w:rsidRPr="0079369D" w:rsidRDefault="0079369D" w:rsidP="0079369D">
            <w:pPr>
              <w:rPr>
                <w:ins w:id="184" w:author="Shah Kamal" w:date="2012-04-16T12:48:00Z"/>
                <w:rFonts w:ascii="Segoe UI" w:hAnsi="Segoe UI" w:cs="Segoe UI"/>
                <w:color w:val="0070C0"/>
                <w:sz w:val="18"/>
                <w:szCs w:val="18"/>
              </w:rPr>
            </w:pPr>
            <w:ins w:id="185" w:author="Shah Kamal" w:date="2012-04-16T12:48:00Z">
              <w:r w:rsidRPr="0079369D">
                <w:rPr>
                  <w:rFonts w:ascii="Segoe UI" w:hAnsi="Segoe UI" w:cs="Segoe UI"/>
                  <w:color w:val="0070C0"/>
                  <w:sz w:val="18"/>
                  <w:szCs w:val="18"/>
                </w:rPr>
                <w:t>TAIB</w:t>
              </w:r>
            </w:ins>
          </w:p>
          <w:p w:rsidR="0079369D" w:rsidRPr="0079369D" w:rsidRDefault="0079369D" w:rsidP="0079369D">
            <w:pPr>
              <w:rPr>
                <w:ins w:id="186" w:author="Shah Kamal" w:date="2012-04-16T12:48:00Z"/>
                <w:rFonts w:ascii="Segoe UI" w:hAnsi="Segoe UI" w:cs="Segoe UI"/>
                <w:color w:val="0070C0"/>
                <w:sz w:val="18"/>
                <w:szCs w:val="18"/>
              </w:rPr>
            </w:pPr>
            <w:ins w:id="187" w:author="Shah Kamal" w:date="2012-04-16T12:48:00Z">
              <w:r w:rsidRPr="0079369D">
                <w:rPr>
                  <w:rFonts w:ascii="Segoe UI" w:hAnsi="Segoe UI" w:cs="Segoe UI"/>
                  <w:color w:val="0070C0"/>
                  <w:sz w:val="18"/>
                  <w:szCs w:val="18"/>
                </w:rPr>
                <w:t>TANBNO</w:t>
              </w:r>
            </w:ins>
          </w:p>
          <w:p w:rsidR="0079369D" w:rsidRPr="0079369D" w:rsidRDefault="0079369D" w:rsidP="0079369D">
            <w:pPr>
              <w:rPr>
                <w:ins w:id="188" w:author="Shah Kamal" w:date="2012-04-16T12:48:00Z"/>
                <w:rFonts w:ascii="Segoe UI" w:hAnsi="Segoe UI" w:cs="Segoe UI"/>
                <w:color w:val="0070C0"/>
                <w:sz w:val="18"/>
                <w:szCs w:val="18"/>
              </w:rPr>
            </w:pPr>
            <w:ins w:id="189" w:author="Shah Kamal" w:date="2012-04-16T12:48:00Z">
              <w:r w:rsidRPr="0079369D">
                <w:rPr>
                  <w:rFonts w:ascii="Segoe UI" w:hAnsi="Segoe UI" w:cs="Segoe UI"/>
                  <w:color w:val="0070C0"/>
                  <w:sz w:val="18"/>
                  <w:szCs w:val="18"/>
                </w:rPr>
                <w:t>SESVIB</w:t>
              </w:r>
            </w:ins>
          </w:p>
          <w:p w:rsidR="0079369D" w:rsidRPr="008D5FC1" w:rsidRDefault="0079369D" w:rsidP="004872BA">
            <w:pPr>
              <w:rPr>
                <w:rFonts w:ascii="Trebuchet MS" w:hAnsi="Trebuchet MS"/>
                <w:color w:val="1F497D"/>
              </w:rPr>
            </w:pPr>
          </w:p>
          <w:p w:rsidR="003C3603" w:rsidRPr="008D5FC1" w:rsidDel="0079369D" w:rsidRDefault="003C3603" w:rsidP="004872BA">
            <w:pPr>
              <w:rPr>
                <w:del w:id="190" w:author="Shah Kamal" w:date="2012-04-16T12:48:00Z"/>
                <w:rFonts w:ascii="Trebuchet MS" w:hAnsi="Trebuchet MS"/>
                <w:bCs/>
                <w:color w:val="1F497D"/>
              </w:rPr>
            </w:pPr>
            <w:commentRangeStart w:id="191"/>
            <w:del w:id="192" w:author="Shah Kamal" w:date="2012-04-16T12:48:00Z">
              <w:r w:rsidRPr="008D5FC1" w:rsidDel="0079369D">
                <w:rPr>
                  <w:rFonts w:ascii="Trebuchet MS" w:hAnsi="Trebuchet MS"/>
                  <w:bCs/>
                  <w:color w:val="1F497D"/>
                </w:rPr>
                <w:delText>ACCOUNT&lt;&gt;"195100501" And &lt;&gt;"100200101"</w:delText>
              </w:r>
              <w:commentRangeEnd w:id="191"/>
              <w:r w:rsidR="006E7F28" w:rsidDel="0079369D">
                <w:rPr>
                  <w:rStyle w:val="CommentReference"/>
                  <w:rFonts w:ascii="Arial" w:hAnsi="Arial"/>
                  <w:lang w:val="en-GB"/>
                </w:rPr>
                <w:commentReference w:id="191"/>
              </w:r>
            </w:del>
          </w:p>
          <w:p w:rsidR="003C3603" w:rsidRPr="008D5FC1" w:rsidRDefault="003C3603" w:rsidP="004872BA">
            <w:pPr>
              <w:rPr>
                <w:rFonts w:ascii="Trebuchet MS" w:hAnsi="Trebuchet MS"/>
                <w:bCs/>
                <w:color w:val="1F497D"/>
              </w:rPr>
            </w:pPr>
            <w:r w:rsidRPr="008D5FC1">
              <w:rPr>
                <w:rFonts w:ascii="Trebuchet MS" w:hAnsi="Trebuchet MS"/>
                <w:bCs/>
                <w:color w:val="1F497D"/>
              </w:rPr>
              <w:t>REFERENCE LIKE “G0*ZRAC*”</w:t>
            </w:r>
          </w:p>
          <w:p w:rsidR="003C3603" w:rsidRDefault="003C3603" w:rsidP="004872BA">
            <w:pPr>
              <w:rPr>
                <w:ins w:id="193" w:author="Shah Kamal" w:date="2012-04-16T12:48:00Z"/>
                <w:rFonts w:ascii="Trebuchet MS" w:hAnsi="Trebuchet MS"/>
                <w:bCs/>
                <w:color w:val="1F497D"/>
              </w:rPr>
            </w:pPr>
            <w:r w:rsidRPr="008D5FC1">
              <w:rPr>
                <w:rFonts w:ascii="Trebuchet MS" w:hAnsi="Trebuchet MS"/>
                <w:bCs/>
                <w:color w:val="1F497D"/>
              </w:rPr>
              <w:t>DRCR_IND=”C”</w:t>
            </w:r>
          </w:p>
          <w:p w:rsidR="0079369D" w:rsidRDefault="0079369D" w:rsidP="004872BA">
            <w:pPr>
              <w:rPr>
                <w:ins w:id="194" w:author="Shah Kamal" w:date="2012-04-16T12:48:00Z"/>
                <w:rFonts w:ascii="Trebuchet MS" w:hAnsi="Trebuchet MS"/>
                <w:bCs/>
                <w:color w:val="1F497D"/>
              </w:rPr>
            </w:pPr>
          </w:p>
          <w:p w:rsidR="0079369D" w:rsidRDefault="0079369D" w:rsidP="0079369D">
            <w:pPr>
              <w:pStyle w:val="CommentText"/>
              <w:rPr>
                <w:ins w:id="195" w:author="Shah Kamal" w:date="2012-04-16T12:48:00Z"/>
              </w:rPr>
            </w:pPr>
            <w:ins w:id="196" w:author="Shah Kamal" w:date="2012-04-16T12:48:00Z">
              <w:r>
                <w:t xml:space="preserve">Currently credit to customer account (e.g. Alico) is done by Motijheel branch only. As such the deposits to other branch are not getting reported as online cash deposit (where customer account with Motijheel branch) or vice versa. So need to put some logic for this case, where this will be reported as online cash deposit instead of cash deposit. A possible solution could be to use a separate transaction code like ‘online cash deposit’ for such cases.  </w:t>
              </w:r>
            </w:ins>
          </w:p>
          <w:p w:rsidR="0079369D" w:rsidRDefault="0079369D" w:rsidP="0079369D">
            <w:pPr>
              <w:pStyle w:val="CommentText"/>
              <w:rPr>
                <w:ins w:id="197" w:author="Shah Kamal" w:date="2012-04-16T12:48:00Z"/>
              </w:rPr>
            </w:pPr>
          </w:p>
          <w:p w:rsidR="0079369D" w:rsidRDefault="0079369D" w:rsidP="0079369D">
            <w:pPr>
              <w:pStyle w:val="CommentText"/>
              <w:rPr>
                <w:ins w:id="198" w:author="Shah Kamal" w:date="2012-04-16T12:48:00Z"/>
              </w:rPr>
            </w:pPr>
            <w:ins w:id="199" w:author="Shah Kamal" w:date="2012-04-16T12:48:00Z">
              <w:r>
                <w:t>Also, branch should only use transaction code 002 for all cash deposit related transactions. Else such transaction will not get captured in CTR report.</w:t>
              </w:r>
            </w:ins>
          </w:p>
          <w:p w:rsidR="0079369D" w:rsidRPr="008D5FC1" w:rsidRDefault="0079369D" w:rsidP="004872BA">
            <w:pPr>
              <w:rPr>
                <w:rFonts w:ascii="Trebuchet MS" w:hAnsi="Trebuchet MS"/>
                <w:bCs/>
                <w:color w:val="1F497D"/>
              </w:rPr>
            </w:pPr>
          </w:p>
          <w:p w:rsidR="003C3603" w:rsidRPr="008D5FC1" w:rsidDel="0079369D" w:rsidRDefault="003C3603" w:rsidP="004872BA">
            <w:pPr>
              <w:rPr>
                <w:del w:id="200" w:author="Shah Kamal" w:date="2012-04-16T12:48:00Z"/>
                <w:rFonts w:ascii="Trebuchet MS" w:hAnsi="Trebuchet MS"/>
                <w:bCs/>
                <w:color w:val="1F497D"/>
              </w:rPr>
            </w:pPr>
            <w:del w:id="201" w:author="Shah Kamal" w:date="2012-04-16T12:48:00Z">
              <w:r w:rsidRPr="008D5FC1" w:rsidDel="0079369D">
                <w:rPr>
                  <w:rFonts w:ascii="Trebuchet MS" w:hAnsi="Trebuchet MS"/>
                  <w:bCs/>
                  <w:color w:val="1F497D"/>
                </w:rPr>
                <w:delText>ACC_TYPE=”Customer”</w:delText>
              </w:r>
            </w:del>
          </w:p>
          <w:p w:rsidR="003C3603" w:rsidRPr="008D5FC1" w:rsidDel="0079369D" w:rsidRDefault="003C3603" w:rsidP="004872BA">
            <w:pPr>
              <w:rPr>
                <w:del w:id="202" w:author="Shah Kamal" w:date="2012-04-16T12:48:00Z"/>
                <w:rFonts w:ascii="Trebuchet MS" w:hAnsi="Trebuchet MS"/>
                <w:bCs/>
                <w:color w:val="1F497D"/>
              </w:rPr>
            </w:pPr>
            <w:del w:id="203" w:author="Shah Kamal" w:date="2012-04-16T12:48:00Z">
              <w:r w:rsidRPr="008D5FC1" w:rsidDel="0079369D">
                <w:rPr>
                  <w:rFonts w:ascii="Trebuchet MS" w:hAnsi="Trebuchet MS"/>
                  <w:bCs/>
                  <w:color w:val="1F497D"/>
                </w:rPr>
                <w:delText>TRN_CODE=”002”</w:delText>
              </w:r>
            </w:del>
          </w:p>
          <w:p w:rsidR="003C3603" w:rsidRPr="008D5FC1" w:rsidRDefault="003C3603" w:rsidP="004872BA">
            <w:pPr>
              <w:rPr>
                <w:rFonts w:ascii="Trebuchet MS" w:hAnsi="Trebuchet MS"/>
                <w:bCs/>
                <w:color w:val="1F497D"/>
              </w:rPr>
            </w:pPr>
            <w:del w:id="204" w:author="Haque, Tamzidul [ICG-GTS]" w:date="2012-04-15T13:47:00Z">
              <w:r w:rsidRPr="008D5FC1" w:rsidDel="004239DE">
                <w:rPr>
                  <w:rFonts w:ascii="Trebuchet MS" w:hAnsi="Trebuchet MS"/>
                  <w:bCs/>
                  <w:color w:val="1F497D"/>
                </w:rPr>
                <w:delText>ACCOUNT_CURRENCY=”BDT”</w:delText>
              </w:r>
            </w:del>
          </w:p>
        </w:tc>
      </w:tr>
      <w:tr w:rsidR="00845ADD" w:rsidRPr="008D5FC1" w:rsidTr="00665C08">
        <w:trPr>
          <w:cantSplit/>
          <w:trPrChange w:id="205" w:author="Haque, Tamzidul [ICG-GTS]" w:date="2012-04-15T14:12:00Z">
            <w:trPr>
              <w:gridAfter w:val="0"/>
              <w:cantSplit/>
            </w:trPr>
          </w:trPrChange>
        </w:trPr>
        <w:tc>
          <w:tcPr>
            <w:tcW w:w="468" w:type="dxa"/>
            <w:tcPrChange w:id="206" w:author="Haque, Tamzidul [ICG-GTS]" w:date="2012-04-15T14:12:00Z">
              <w:tcPr>
                <w:tcW w:w="468" w:type="dxa"/>
              </w:tcPr>
            </w:tcPrChange>
          </w:tcPr>
          <w:p w:rsidR="00845ADD" w:rsidRPr="008D5FC1" w:rsidRDefault="00845ADD" w:rsidP="004872BA">
            <w:pPr>
              <w:pStyle w:val="ExplanatoryText"/>
              <w:rPr>
                <w:rFonts w:ascii="Arial" w:hAnsi="Arial"/>
                <w:iCs/>
                <w:color w:val="000080"/>
              </w:rPr>
            </w:pPr>
            <w:r w:rsidRPr="008D5FC1">
              <w:rPr>
                <w:rFonts w:ascii="Arial" w:hAnsi="Arial"/>
                <w:iCs/>
                <w:color w:val="000080"/>
              </w:rPr>
              <w:lastRenderedPageBreak/>
              <w:t>1.3</w:t>
            </w:r>
          </w:p>
        </w:tc>
        <w:tc>
          <w:tcPr>
            <w:tcW w:w="9720" w:type="dxa"/>
            <w:tcPrChange w:id="207" w:author="Haque, Tamzidul [ICG-GTS]" w:date="2012-04-15T14:12:00Z">
              <w:tcPr>
                <w:tcW w:w="9353" w:type="dxa"/>
              </w:tcPr>
            </w:tcPrChange>
          </w:tcPr>
          <w:p w:rsidR="00845ADD" w:rsidRPr="008D5FC1" w:rsidRDefault="00B41AEA" w:rsidP="004872BA">
            <w:pPr>
              <w:rPr>
                <w:rFonts w:ascii="Trebuchet MS" w:hAnsi="Trebuchet MS"/>
                <w:color w:val="1F497D"/>
              </w:rPr>
            </w:pPr>
            <w:ins w:id="208" w:author="Haque, Tamzidul [ICG-GTS]" w:date="2012-04-15T20:05:00Z">
              <w:r>
                <w:rPr>
                  <w:rFonts w:ascii="Trebuchet MS" w:hAnsi="Trebuchet MS"/>
                  <w:color w:val="1F497D"/>
                </w:rPr>
                <w:t xml:space="preserve">a. </w:t>
              </w:r>
            </w:ins>
            <w:r w:rsidR="00845ADD" w:rsidRPr="008D5FC1">
              <w:rPr>
                <w:rFonts w:ascii="Trebuchet MS" w:hAnsi="Trebuchet MS"/>
                <w:color w:val="1F497D"/>
              </w:rPr>
              <w:t>Flexcube collections transactions for Non-Consolidated Customers:</w:t>
            </w:r>
          </w:p>
          <w:p w:rsidR="00845ADD" w:rsidRPr="008D5FC1" w:rsidRDefault="00845ADD" w:rsidP="004872BA">
            <w:pPr>
              <w:rPr>
                <w:rFonts w:ascii="Trebuchet MS" w:hAnsi="Trebuchet MS"/>
                <w:color w:val="1F497D"/>
              </w:rPr>
            </w:pPr>
          </w:p>
          <w:p w:rsidR="00845ADD" w:rsidRPr="008D5FC1" w:rsidRDefault="00845ADD" w:rsidP="004872BA">
            <w:pPr>
              <w:rPr>
                <w:rFonts w:ascii="Trebuchet MS" w:hAnsi="Trebuchet MS"/>
                <w:color w:val="1F497D"/>
              </w:rPr>
            </w:pPr>
            <w:r w:rsidRPr="008D5FC1">
              <w:rPr>
                <w:rFonts w:ascii="Trebuchet MS" w:hAnsi="Trebuchet MS"/>
                <w:color w:val="1F497D"/>
              </w:rPr>
              <w:t>CTR qualified Collections entries for the customers for whom transactions are entered item-wise (eg. non-ALICO). This has been pushed from BE as per logic. Logic is,</w:t>
            </w:r>
          </w:p>
          <w:p w:rsidR="00845ADD" w:rsidRPr="008D5FC1" w:rsidRDefault="00845ADD" w:rsidP="004872BA">
            <w:pPr>
              <w:rPr>
                <w:rFonts w:ascii="Trebuchet MS" w:hAnsi="Trebuchet MS"/>
                <w:color w:val="1F497D"/>
              </w:rPr>
            </w:pPr>
          </w:p>
          <w:p w:rsidR="00845ADD" w:rsidRPr="008D5FC1" w:rsidDel="006C445B" w:rsidRDefault="00845ADD" w:rsidP="004872BA">
            <w:pPr>
              <w:rPr>
                <w:del w:id="209" w:author="Haque, Tamzidul [ICG-GTS]" w:date="2012-04-15T13:57:00Z"/>
                <w:rFonts w:ascii="Trebuchet MS" w:hAnsi="Trebuchet MS"/>
                <w:color w:val="1F497D"/>
              </w:rPr>
            </w:pPr>
            <w:del w:id="210" w:author="Haque, Tamzidul [ICG-GTS]" w:date="2012-04-15T13:57:00Z">
              <w:r w:rsidRPr="008D5FC1" w:rsidDel="006C445B">
                <w:rPr>
                  <w:rFonts w:ascii="Trebuchet MS" w:hAnsi="Trebuchet MS"/>
                  <w:color w:val="1F497D"/>
                </w:rPr>
                <w:delText>BATCH_NO=”5602”)</w:delText>
              </w:r>
            </w:del>
          </w:p>
          <w:p w:rsidR="00845ADD" w:rsidRPr="008D5FC1" w:rsidRDefault="00845ADD" w:rsidP="004872BA">
            <w:pPr>
              <w:rPr>
                <w:rFonts w:ascii="Trebuchet MS" w:hAnsi="Trebuchet MS"/>
                <w:color w:val="1F497D"/>
              </w:rPr>
            </w:pPr>
            <w:r w:rsidRPr="008D5FC1">
              <w:rPr>
                <w:rFonts w:ascii="Trebuchet MS" w:hAnsi="Trebuchet MS"/>
                <w:color w:val="1F497D"/>
              </w:rPr>
              <w:t>TRN_CODE=”355”</w:t>
            </w:r>
          </w:p>
          <w:p w:rsidR="00845ADD" w:rsidRPr="008D5FC1" w:rsidRDefault="00845ADD" w:rsidP="004872BA">
            <w:pPr>
              <w:rPr>
                <w:rFonts w:ascii="Trebuchet MS" w:hAnsi="Trebuchet MS"/>
                <w:color w:val="1F497D"/>
              </w:rPr>
            </w:pPr>
            <w:r w:rsidRPr="008D5FC1">
              <w:rPr>
                <w:rFonts w:ascii="Trebuchet MS" w:hAnsi="Trebuchet MS"/>
                <w:color w:val="1F497D"/>
              </w:rPr>
              <w:t>DRCR_IND=”C”</w:t>
            </w:r>
          </w:p>
          <w:p w:rsidR="0079369D" w:rsidRDefault="0079369D" w:rsidP="0079369D">
            <w:pPr>
              <w:rPr>
                <w:ins w:id="211" w:author="Shah Kamal" w:date="2012-04-16T12:51:00Z"/>
                <w:rFonts w:ascii="Trebuchet MS" w:hAnsi="Trebuchet MS"/>
                <w:bCs/>
                <w:color w:val="1F497D"/>
              </w:rPr>
            </w:pPr>
          </w:p>
          <w:p w:rsidR="0079369D" w:rsidRDefault="0079369D" w:rsidP="0079369D">
            <w:pPr>
              <w:rPr>
                <w:ins w:id="212" w:author="Shah Kamal" w:date="2012-04-16T12:51:00Z"/>
                <w:rFonts w:ascii="Trebuchet MS" w:hAnsi="Trebuchet MS"/>
                <w:bCs/>
                <w:color w:val="1F497D"/>
              </w:rPr>
            </w:pPr>
            <w:ins w:id="213" w:author="Shah Kamal" w:date="2012-04-16T12:51:00Z">
              <w:r>
                <w:rPr>
                  <w:rFonts w:ascii="Trebuchet MS" w:hAnsi="Trebuchet MS"/>
                  <w:bCs/>
                  <w:color w:val="1F497D"/>
                </w:rPr>
                <w:t>Account type will be Customer. Currently customer account classes are:</w:t>
              </w:r>
            </w:ins>
          </w:p>
          <w:p w:rsidR="0079369D" w:rsidRDefault="0079369D" w:rsidP="0079369D">
            <w:pPr>
              <w:rPr>
                <w:ins w:id="214" w:author="Shah Kamal" w:date="2012-04-16T12:51:00Z"/>
                <w:rFonts w:ascii="Trebuchet MS" w:hAnsi="Trebuchet MS"/>
                <w:bCs/>
                <w:color w:val="1F497D"/>
              </w:rPr>
            </w:pPr>
          </w:p>
          <w:p w:rsidR="0079369D" w:rsidRDefault="0079369D" w:rsidP="0079369D">
            <w:pPr>
              <w:rPr>
                <w:ins w:id="215" w:author="Shah Kamal" w:date="2012-04-16T12:51:00Z"/>
                <w:rFonts w:ascii="Segoe UI" w:hAnsi="Segoe UI" w:cs="Segoe UI"/>
                <w:color w:val="0070C0"/>
                <w:sz w:val="18"/>
                <w:szCs w:val="18"/>
              </w:rPr>
            </w:pPr>
            <w:ins w:id="216" w:author="Shah Kamal" w:date="2012-04-16T12:51:00Z">
              <w:r w:rsidRPr="0079369D">
                <w:rPr>
                  <w:rFonts w:ascii="Segoe UI" w:hAnsi="Segoe UI" w:cs="Segoe UI"/>
                  <w:color w:val="0070C0"/>
                  <w:sz w:val="18"/>
                  <w:szCs w:val="18"/>
                </w:rPr>
                <w:t>ACACBS</w:t>
              </w:r>
            </w:ins>
          </w:p>
          <w:p w:rsidR="0079369D" w:rsidRPr="0079369D" w:rsidRDefault="0079369D" w:rsidP="0079369D">
            <w:pPr>
              <w:rPr>
                <w:ins w:id="217" w:author="Shah Kamal" w:date="2012-04-16T12:51:00Z"/>
                <w:rFonts w:ascii="Segoe UI" w:hAnsi="Segoe UI" w:cs="Segoe UI"/>
                <w:color w:val="0070C0"/>
                <w:sz w:val="18"/>
                <w:szCs w:val="18"/>
              </w:rPr>
            </w:pPr>
            <w:ins w:id="218" w:author="Shah Kamal" w:date="2012-04-16T12:51:00Z">
              <w:r w:rsidRPr="0079369D">
                <w:rPr>
                  <w:rFonts w:ascii="Segoe UI" w:hAnsi="Segoe UI" w:cs="Segoe UI"/>
                  <w:color w:val="0070C0"/>
                  <w:sz w:val="18"/>
                  <w:szCs w:val="18"/>
                </w:rPr>
                <w:t>ACANIB</w:t>
              </w:r>
            </w:ins>
          </w:p>
          <w:p w:rsidR="0079369D" w:rsidRPr="0079369D" w:rsidRDefault="0079369D" w:rsidP="0079369D">
            <w:pPr>
              <w:rPr>
                <w:ins w:id="219" w:author="Shah Kamal" w:date="2012-04-16T12:51:00Z"/>
                <w:rFonts w:ascii="Segoe UI" w:hAnsi="Segoe UI" w:cs="Segoe UI"/>
                <w:color w:val="0070C0"/>
                <w:sz w:val="18"/>
                <w:szCs w:val="18"/>
              </w:rPr>
            </w:pPr>
            <w:ins w:id="220" w:author="Shah Kamal" w:date="2012-04-16T12:51:00Z">
              <w:r w:rsidRPr="0079369D">
                <w:rPr>
                  <w:rFonts w:ascii="Segoe UI" w:hAnsi="Segoe UI" w:cs="Segoe UI"/>
                  <w:color w:val="0070C0"/>
                  <w:sz w:val="18"/>
                  <w:szCs w:val="18"/>
                </w:rPr>
                <w:t>CAEXPR</w:t>
              </w:r>
            </w:ins>
          </w:p>
          <w:p w:rsidR="0079369D" w:rsidRPr="0079369D" w:rsidRDefault="0079369D" w:rsidP="0079369D">
            <w:pPr>
              <w:rPr>
                <w:ins w:id="221" w:author="Shah Kamal" w:date="2012-04-16T12:51:00Z"/>
                <w:rFonts w:ascii="Segoe UI" w:hAnsi="Segoe UI" w:cs="Segoe UI"/>
                <w:color w:val="0070C0"/>
                <w:sz w:val="18"/>
                <w:szCs w:val="18"/>
              </w:rPr>
            </w:pPr>
            <w:ins w:id="222" w:author="Shah Kamal" w:date="2012-04-16T12:51:00Z">
              <w:r w:rsidRPr="0079369D">
                <w:rPr>
                  <w:rFonts w:ascii="Segoe UI" w:hAnsi="Segoe UI" w:cs="Segoe UI"/>
                  <w:color w:val="0070C0"/>
                  <w:sz w:val="18"/>
                  <w:szCs w:val="18"/>
                </w:rPr>
                <w:t>CAIB</w:t>
              </w:r>
            </w:ins>
          </w:p>
          <w:p w:rsidR="0079369D" w:rsidRPr="0079369D" w:rsidRDefault="0079369D" w:rsidP="0079369D">
            <w:pPr>
              <w:rPr>
                <w:ins w:id="223" w:author="Shah Kamal" w:date="2012-04-16T12:51:00Z"/>
                <w:rFonts w:ascii="Segoe UI" w:hAnsi="Segoe UI" w:cs="Segoe UI"/>
                <w:color w:val="0070C0"/>
                <w:sz w:val="18"/>
                <w:szCs w:val="18"/>
              </w:rPr>
            </w:pPr>
            <w:ins w:id="224" w:author="Shah Kamal" w:date="2012-04-16T12:51:00Z">
              <w:r w:rsidRPr="0079369D">
                <w:rPr>
                  <w:rFonts w:ascii="Segoe UI" w:hAnsi="Segoe UI" w:cs="Segoe UI"/>
                  <w:color w:val="0070C0"/>
                  <w:sz w:val="18"/>
                  <w:szCs w:val="18"/>
                </w:rPr>
                <w:t>CAIBPB</w:t>
              </w:r>
            </w:ins>
          </w:p>
          <w:p w:rsidR="0079369D" w:rsidRPr="0079369D" w:rsidRDefault="0079369D" w:rsidP="0079369D">
            <w:pPr>
              <w:rPr>
                <w:ins w:id="225" w:author="Shah Kamal" w:date="2012-04-16T12:51:00Z"/>
                <w:rFonts w:ascii="Segoe UI" w:hAnsi="Segoe UI" w:cs="Segoe UI"/>
                <w:color w:val="0070C0"/>
                <w:sz w:val="18"/>
                <w:szCs w:val="18"/>
              </w:rPr>
            </w:pPr>
            <w:ins w:id="226" w:author="Shah Kamal" w:date="2012-04-16T12:51:00Z">
              <w:r w:rsidRPr="0079369D">
                <w:rPr>
                  <w:rFonts w:ascii="Segoe UI" w:hAnsi="Segoe UI" w:cs="Segoe UI"/>
                  <w:color w:val="0070C0"/>
                  <w:sz w:val="18"/>
                  <w:szCs w:val="18"/>
                </w:rPr>
                <w:t>CANBNO</w:t>
              </w:r>
            </w:ins>
          </w:p>
          <w:p w:rsidR="0079369D" w:rsidRPr="0079369D" w:rsidRDefault="0079369D" w:rsidP="0079369D">
            <w:pPr>
              <w:rPr>
                <w:ins w:id="227" w:author="Shah Kamal" w:date="2012-04-16T12:51:00Z"/>
                <w:rFonts w:ascii="Segoe UI" w:hAnsi="Segoe UI" w:cs="Segoe UI"/>
                <w:color w:val="0070C0"/>
                <w:sz w:val="18"/>
                <w:szCs w:val="18"/>
              </w:rPr>
            </w:pPr>
            <w:ins w:id="228" w:author="Shah Kamal" w:date="2012-04-16T12:51:00Z">
              <w:r w:rsidRPr="0079369D">
                <w:rPr>
                  <w:rFonts w:ascii="Segoe UI" w:hAnsi="Segoe UI" w:cs="Segoe UI"/>
                  <w:color w:val="0070C0"/>
                  <w:sz w:val="18"/>
                  <w:szCs w:val="18"/>
                </w:rPr>
                <w:t>CANIB</w:t>
              </w:r>
            </w:ins>
          </w:p>
          <w:p w:rsidR="0079369D" w:rsidRPr="0079369D" w:rsidRDefault="0079369D" w:rsidP="0079369D">
            <w:pPr>
              <w:rPr>
                <w:ins w:id="229" w:author="Shah Kamal" w:date="2012-04-16T12:51:00Z"/>
                <w:rFonts w:ascii="Segoe UI" w:hAnsi="Segoe UI" w:cs="Segoe UI"/>
                <w:color w:val="0070C0"/>
                <w:sz w:val="18"/>
                <w:szCs w:val="18"/>
              </w:rPr>
            </w:pPr>
            <w:ins w:id="230" w:author="Shah Kamal" w:date="2012-04-16T12:51:00Z">
              <w:r w:rsidRPr="0079369D">
                <w:rPr>
                  <w:rFonts w:ascii="Segoe UI" w:hAnsi="Segoe UI" w:cs="Segoe UI"/>
                  <w:color w:val="0070C0"/>
                  <w:sz w:val="18"/>
                  <w:szCs w:val="18"/>
                </w:rPr>
                <w:t>CANIBP</w:t>
              </w:r>
            </w:ins>
          </w:p>
          <w:p w:rsidR="0079369D" w:rsidRPr="0079369D" w:rsidRDefault="0079369D" w:rsidP="0079369D">
            <w:pPr>
              <w:rPr>
                <w:ins w:id="231" w:author="Shah Kamal" w:date="2012-04-16T12:51:00Z"/>
                <w:rFonts w:ascii="Segoe UI" w:hAnsi="Segoe UI" w:cs="Segoe UI"/>
                <w:color w:val="0070C0"/>
                <w:sz w:val="18"/>
                <w:szCs w:val="18"/>
              </w:rPr>
            </w:pPr>
            <w:ins w:id="232" w:author="Shah Kamal" w:date="2012-04-16T12:51:00Z">
              <w:r w:rsidRPr="0079369D">
                <w:rPr>
                  <w:rFonts w:ascii="Segoe UI" w:hAnsi="Segoe UI" w:cs="Segoe UI"/>
                  <w:color w:val="0070C0"/>
                  <w:sz w:val="18"/>
                  <w:szCs w:val="18"/>
                </w:rPr>
                <w:t>CCANIB</w:t>
              </w:r>
            </w:ins>
          </w:p>
          <w:p w:rsidR="0079369D" w:rsidRPr="0079369D" w:rsidRDefault="0079369D" w:rsidP="0079369D">
            <w:pPr>
              <w:rPr>
                <w:ins w:id="233" w:author="Shah Kamal" w:date="2012-04-16T12:51:00Z"/>
                <w:rFonts w:ascii="Segoe UI" w:hAnsi="Segoe UI" w:cs="Segoe UI"/>
                <w:color w:val="0070C0"/>
                <w:sz w:val="18"/>
                <w:szCs w:val="18"/>
              </w:rPr>
            </w:pPr>
            <w:ins w:id="234" w:author="Shah Kamal" w:date="2012-04-16T12:51:00Z">
              <w:r w:rsidRPr="0079369D">
                <w:rPr>
                  <w:rFonts w:ascii="Segoe UI" w:hAnsi="Segoe UI" w:cs="Segoe UI"/>
                  <w:color w:val="0070C0"/>
                  <w:sz w:val="18"/>
                  <w:szCs w:val="18"/>
                </w:rPr>
                <w:t>CNBNOP</w:t>
              </w:r>
            </w:ins>
          </w:p>
          <w:p w:rsidR="0079369D" w:rsidRPr="0079369D" w:rsidRDefault="0079369D" w:rsidP="0079369D">
            <w:pPr>
              <w:rPr>
                <w:ins w:id="235" w:author="Shah Kamal" w:date="2012-04-16T12:51:00Z"/>
                <w:rFonts w:ascii="Segoe UI" w:hAnsi="Segoe UI" w:cs="Segoe UI"/>
                <w:color w:val="0070C0"/>
                <w:sz w:val="18"/>
                <w:szCs w:val="18"/>
              </w:rPr>
            </w:pPr>
            <w:ins w:id="236" w:author="Shah Kamal" w:date="2012-04-16T12:51:00Z">
              <w:r w:rsidRPr="0079369D">
                <w:rPr>
                  <w:rFonts w:ascii="Segoe UI" w:hAnsi="Segoe UI" w:cs="Segoe UI"/>
                  <w:color w:val="0070C0"/>
                  <w:sz w:val="18"/>
                  <w:szCs w:val="18"/>
                </w:rPr>
                <w:t>IBCLMC</w:t>
              </w:r>
            </w:ins>
          </w:p>
          <w:p w:rsidR="0079369D" w:rsidRPr="0079369D" w:rsidRDefault="0079369D" w:rsidP="0079369D">
            <w:pPr>
              <w:rPr>
                <w:ins w:id="237" w:author="Shah Kamal" w:date="2012-04-16T12:51:00Z"/>
                <w:rFonts w:ascii="Segoe UI" w:hAnsi="Segoe UI" w:cs="Segoe UI"/>
                <w:color w:val="0070C0"/>
                <w:sz w:val="18"/>
                <w:szCs w:val="18"/>
              </w:rPr>
            </w:pPr>
            <w:ins w:id="238" w:author="Shah Kamal" w:date="2012-04-16T12:51:00Z">
              <w:r w:rsidRPr="0079369D">
                <w:rPr>
                  <w:rFonts w:ascii="Segoe UI" w:hAnsi="Segoe UI" w:cs="Segoe UI"/>
                  <w:color w:val="0070C0"/>
                  <w:sz w:val="18"/>
                  <w:szCs w:val="18"/>
                </w:rPr>
                <w:t>SAIB</w:t>
              </w:r>
            </w:ins>
          </w:p>
          <w:p w:rsidR="0079369D" w:rsidRPr="0079369D" w:rsidRDefault="0079369D" w:rsidP="0079369D">
            <w:pPr>
              <w:rPr>
                <w:ins w:id="239" w:author="Shah Kamal" w:date="2012-04-16T12:51:00Z"/>
                <w:rFonts w:ascii="Segoe UI" w:hAnsi="Segoe UI" w:cs="Segoe UI"/>
                <w:color w:val="0070C0"/>
                <w:sz w:val="18"/>
                <w:szCs w:val="18"/>
              </w:rPr>
            </w:pPr>
            <w:ins w:id="240" w:author="Shah Kamal" w:date="2012-04-16T12:51:00Z">
              <w:r w:rsidRPr="0079369D">
                <w:rPr>
                  <w:rFonts w:ascii="Segoe UI" w:hAnsi="Segoe UI" w:cs="Segoe UI"/>
                  <w:color w:val="0070C0"/>
                  <w:sz w:val="18"/>
                  <w:szCs w:val="18"/>
                </w:rPr>
                <w:t>SAIBPB</w:t>
              </w:r>
            </w:ins>
          </w:p>
          <w:p w:rsidR="0079369D" w:rsidRPr="0079369D" w:rsidRDefault="0079369D" w:rsidP="0079369D">
            <w:pPr>
              <w:rPr>
                <w:ins w:id="241" w:author="Shah Kamal" w:date="2012-04-16T12:51:00Z"/>
                <w:rFonts w:ascii="Segoe UI" w:hAnsi="Segoe UI" w:cs="Segoe UI"/>
                <w:color w:val="0070C0"/>
                <w:sz w:val="18"/>
                <w:szCs w:val="18"/>
              </w:rPr>
            </w:pPr>
            <w:ins w:id="242" w:author="Shah Kamal" w:date="2012-04-16T12:51:00Z">
              <w:r w:rsidRPr="0079369D">
                <w:rPr>
                  <w:rFonts w:ascii="Segoe UI" w:hAnsi="Segoe UI" w:cs="Segoe UI"/>
                  <w:color w:val="0070C0"/>
                  <w:sz w:val="18"/>
                  <w:szCs w:val="18"/>
                </w:rPr>
                <w:t>SAIBS</w:t>
              </w:r>
            </w:ins>
          </w:p>
          <w:p w:rsidR="0079369D" w:rsidRPr="0079369D" w:rsidRDefault="0079369D" w:rsidP="0079369D">
            <w:pPr>
              <w:rPr>
                <w:ins w:id="243" w:author="Shah Kamal" w:date="2012-04-16T12:51:00Z"/>
                <w:rFonts w:ascii="Segoe UI" w:hAnsi="Segoe UI" w:cs="Segoe UI"/>
                <w:color w:val="0070C0"/>
                <w:sz w:val="18"/>
                <w:szCs w:val="18"/>
              </w:rPr>
            </w:pPr>
            <w:ins w:id="244" w:author="Shah Kamal" w:date="2012-04-16T12:51:00Z">
              <w:r w:rsidRPr="0079369D">
                <w:rPr>
                  <w:rFonts w:ascii="Segoe UI" w:hAnsi="Segoe UI" w:cs="Segoe UI"/>
                  <w:color w:val="0070C0"/>
                  <w:sz w:val="18"/>
                  <w:szCs w:val="18"/>
                </w:rPr>
                <w:t>SECSVC</w:t>
              </w:r>
            </w:ins>
          </w:p>
          <w:p w:rsidR="0079369D" w:rsidRPr="0079369D" w:rsidRDefault="0079369D" w:rsidP="0079369D">
            <w:pPr>
              <w:rPr>
                <w:ins w:id="245" w:author="Shah Kamal" w:date="2012-04-16T12:51:00Z"/>
                <w:rFonts w:ascii="Segoe UI" w:hAnsi="Segoe UI" w:cs="Segoe UI"/>
                <w:color w:val="0070C0"/>
                <w:sz w:val="18"/>
                <w:szCs w:val="18"/>
              </w:rPr>
            </w:pPr>
            <w:ins w:id="246" w:author="Shah Kamal" w:date="2012-04-16T12:51:00Z">
              <w:r w:rsidRPr="0079369D">
                <w:rPr>
                  <w:rFonts w:ascii="Segoe UI" w:hAnsi="Segoe UI" w:cs="Segoe UI"/>
                  <w:color w:val="0070C0"/>
                  <w:sz w:val="18"/>
                  <w:szCs w:val="18"/>
                </w:rPr>
                <w:t>TAIB</w:t>
              </w:r>
            </w:ins>
          </w:p>
          <w:p w:rsidR="0079369D" w:rsidRPr="0079369D" w:rsidRDefault="0079369D" w:rsidP="0079369D">
            <w:pPr>
              <w:rPr>
                <w:ins w:id="247" w:author="Shah Kamal" w:date="2012-04-16T12:51:00Z"/>
                <w:rFonts w:ascii="Segoe UI" w:hAnsi="Segoe UI" w:cs="Segoe UI"/>
                <w:color w:val="0070C0"/>
                <w:sz w:val="18"/>
                <w:szCs w:val="18"/>
              </w:rPr>
            </w:pPr>
            <w:ins w:id="248" w:author="Shah Kamal" w:date="2012-04-16T12:51:00Z">
              <w:r w:rsidRPr="0079369D">
                <w:rPr>
                  <w:rFonts w:ascii="Segoe UI" w:hAnsi="Segoe UI" w:cs="Segoe UI"/>
                  <w:color w:val="0070C0"/>
                  <w:sz w:val="18"/>
                  <w:szCs w:val="18"/>
                </w:rPr>
                <w:t>TANBNO</w:t>
              </w:r>
            </w:ins>
          </w:p>
          <w:p w:rsidR="0079369D" w:rsidRPr="0079369D" w:rsidRDefault="0079369D" w:rsidP="0079369D">
            <w:pPr>
              <w:rPr>
                <w:ins w:id="249" w:author="Shah Kamal" w:date="2012-04-16T12:51:00Z"/>
                <w:rFonts w:ascii="Segoe UI" w:hAnsi="Segoe UI" w:cs="Segoe UI"/>
                <w:color w:val="0070C0"/>
                <w:sz w:val="18"/>
                <w:szCs w:val="18"/>
              </w:rPr>
            </w:pPr>
            <w:ins w:id="250" w:author="Shah Kamal" w:date="2012-04-16T12:51:00Z">
              <w:r w:rsidRPr="0079369D">
                <w:rPr>
                  <w:rFonts w:ascii="Segoe UI" w:hAnsi="Segoe UI" w:cs="Segoe UI"/>
                  <w:color w:val="0070C0"/>
                  <w:sz w:val="18"/>
                  <w:szCs w:val="18"/>
                </w:rPr>
                <w:t>SESVIB</w:t>
              </w:r>
            </w:ins>
          </w:p>
          <w:p w:rsidR="00845ADD" w:rsidRPr="008D5FC1" w:rsidDel="0079369D" w:rsidRDefault="00845ADD" w:rsidP="004872BA">
            <w:pPr>
              <w:rPr>
                <w:del w:id="251" w:author="Shah Kamal" w:date="2012-04-16T12:51:00Z"/>
                <w:rFonts w:ascii="Trebuchet MS" w:hAnsi="Trebuchet MS"/>
                <w:color w:val="1F497D"/>
              </w:rPr>
            </w:pPr>
            <w:commentRangeStart w:id="252"/>
            <w:del w:id="253" w:author="Shah Kamal" w:date="2012-04-16T12:51:00Z">
              <w:r w:rsidRPr="008D5FC1" w:rsidDel="0079369D">
                <w:rPr>
                  <w:rFonts w:ascii="Trebuchet MS" w:hAnsi="Trebuchet MS"/>
                  <w:color w:val="1F497D"/>
                </w:rPr>
                <w:delText>ACCOUNT&lt;&gt;"195100501" And &lt;&gt;"G010000200038002"</w:delText>
              </w:r>
              <w:commentRangeEnd w:id="252"/>
              <w:r w:rsidR="006E7F28" w:rsidDel="0079369D">
                <w:rPr>
                  <w:rStyle w:val="CommentReference"/>
                  <w:rFonts w:ascii="Arial" w:hAnsi="Arial"/>
                  <w:lang w:val="en-GB"/>
                </w:rPr>
                <w:commentReference w:id="252"/>
              </w:r>
            </w:del>
          </w:p>
          <w:p w:rsidR="00845ADD" w:rsidDel="0079369D" w:rsidRDefault="00845ADD" w:rsidP="004872BA">
            <w:pPr>
              <w:rPr>
                <w:ins w:id="254" w:author="Haque, Tamzidul [ICG-GTS]" w:date="2012-04-15T20:01:00Z"/>
                <w:del w:id="255" w:author="Shah Kamal" w:date="2012-04-16T12:51:00Z"/>
                <w:rFonts w:ascii="Trebuchet MS" w:hAnsi="Trebuchet MS"/>
                <w:color w:val="1F497D"/>
              </w:rPr>
            </w:pPr>
            <w:del w:id="256" w:author="Shah Kamal" w:date="2012-04-16T12:51:00Z">
              <w:r w:rsidRPr="008D5FC1" w:rsidDel="0079369D">
                <w:rPr>
                  <w:rFonts w:ascii="Trebuchet MS" w:hAnsi="Trebuchet MS"/>
                  <w:color w:val="1F497D"/>
                </w:rPr>
                <w:delText>ACC_TYPE=”Customer”</w:delText>
              </w:r>
            </w:del>
          </w:p>
          <w:p w:rsidR="00B41AEA" w:rsidRDefault="00B41AEA" w:rsidP="004872BA">
            <w:pPr>
              <w:rPr>
                <w:ins w:id="257" w:author="Shah Kamal" w:date="2012-04-16T12:51:00Z"/>
                <w:rFonts w:ascii="Trebuchet MS" w:hAnsi="Trebuchet MS"/>
                <w:color w:val="1F497D"/>
              </w:rPr>
            </w:pPr>
          </w:p>
          <w:p w:rsidR="0079369D" w:rsidRDefault="0079369D" w:rsidP="004872BA">
            <w:pPr>
              <w:rPr>
                <w:ins w:id="258" w:author="Haque, Tamzidul [ICG-GTS]" w:date="2012-04-15T20:01:00Z"/>
                <w:rFonts w:ascii="Trebuchet MS" w:hAnsi="Trebuchet MS"/>
                <w:color w:val="1F497D"/>
              </w:rPr>
            </w:pPr>
          </w:p>
          <w:p w:rsidR="00B41AEA" w:rsidRPr="00A02FDC" w:rsidRDefault="00B41AEA" w:rsidP="0035209E">
            <w:pPr>
              <w:numPr>
                <w:ilvl w:val="0"/>
                <w:numId w:val="11"/>
              </w:numPr>
              <w:rPr>
                <w:ins w:id="259" w:author="Haque, Tamzidul [ICG-GTS]" w:date="2012-04-15T20:01:00Z"/>
                <w:rFonts w:ascii="Trebuchet MS" w:hAnsi="Trebuchet MS"/>
                <w:color w:val="1F497D"/>
              </w:rPr>
            </w:pPr>
            <w:ins w:id="260" w:author="Haque, Tamzidul [ICG-GTS]" w:date="2012-04-15T20:01:00Z">
              <w:r w:rsidRPr="0035209E">
                <w:rPr>
                  <w:rFonts w:ascii="Trebuchet MS" w:hAnsi="Trebuchet MS"/>
                  <w:color w:val="1F497D"/>
                </w:rPr>
                <w:t xml:space="preserve">Flexcube collections transactions for </w:t>
              </w:r>
            </w:ins>
            <w:ins w:id="261" w:author="Haque, Tamzidul [ICG-GTS]" w:date="2012-04-15T20:02:00Z">
              <w:r w:rsidRPr="0035209E">
                <w:rPr>
                  <w:rFonts w:ascii="Trebuchet MS" w:hAnsi="Trebuchet MS"/>
                  <w:color w:val="1F497D"/>
                </w:rPr>
                <w:t>Consolidated Customers</w:t>
              </w:r>
            </w:ins>
            <w:ins w:id="262" w:author="Haque, Tamzidul [ICG-GTS]" w:date="2012-04-15T20:01:00Z">
              <w:r w:rsidRPr="00A02FDC">
                <w:rPr>
                  <w:rFonts w:ascii="Trebuchet MS" w:hAnsi="Trebuchet MS"/>
                  <w:color w:val="1F497D"/>
                </w:rPr>
                <w:t>:</w:t>
              </w:r>
            </w:ins>
          </w:p>
          <w:p w:rsidR="00B41AEA" w:rsidRPr="006A7DCA" w:rsidRDefault="00B41AEA" w:rsidP="004872BA">
            <w:pPr>
              <w:rPr>
                <w:ins w:id="263" w:author="Haque, Tamzidul [ICG-GTS]" w:date="2012-04-15T20:03:00Z"/>
                <w:rFonts w:ascii="Trebuchet MS" w:hAnsi="Trebuchet MS"/>
                <w:color w:val="1F497D"/>
              </w:rPr>
            </w:pPr>
          </w:p>
          <w:p w:rsidR="00B41AEA" w:rsidRPr="00A02FDC" w:rsidRDefault="00B41AEA" w:rsidP="004872BA">
            <w:pPr>
              <w:rPr>
                <w:ins w:id="264" w:author="Haque, Tamzidul [ICG-GTS]" w:date="2012-04-15T20:08:00Z"/>
                <w:rFonts w:ascii="Trebuchet MS" w:hAnsi="Trebuchet MS"/>
                <w:color w:val="1F497D"/>
              </w:rPr>
            </w:pPr>
            <w:ins w:id="265" w:author="Haque, Tamzidul [ICG-GTS]" w:date="2012-04-15T20:03:00Z">
              <w:r w:rsidRPr="006A7DCA">
                <w:rPr>
                  <w:rFonts w:ascii="Trebuchet MS" w:hAnsi="Trebuchet MS"/>
                  <w:color w:val="1F497D"/>
                </w:rPr>
                <w:t xml:space="preserve">Collection </w:t>
              </w:r>
            </w:ins>
            <w:ins w:id="266" w:author="Haque, Tamzidul [ICG-GTS]" w:date="2012-04-15T20:04:00Z">
              <w:r w:rsidRPr="006A7DCA">
                <w:rPr>
                  <w:rFonts w:ascii="Trebuchet MS" w:hAnsi="Trebuchet MS"/>
                  <w:color w:val="1F497D"/>
                </w:rPr>
                <w:t>unit pass</w:t>
              </w:r>
            </w:ins>
            <w:ins w:id="267" w:author="Haque, Tamzidul [ICG-GTS]" w:date="2012-04-15T20:20:00Z">
              <w:r w:rsidR="006A7DCA">
                <w:rPr>
                  <w:rFonts w:ascii="Trebuchet MS" w:hAnsi="Trebuchet MS"/>
                  <w:color w:val="1F497D"/>
                </w:rPr>
                <w:t>es</w:t>
              </w:r>
            </w:ins>
            <w:ins w:id="268" w:author="Haque, Tamzidul [ICG-GTS]" w:date="2012-04-15T20:04:00Z">
              <w:r w:rsidRPr="006A7DCA">
                <w:rPr>
                  <w:rFonts w:ascii="Trebuchet MS" w:hAnsi="Trebuchet MS"/>
                  <w:color w:val="1F497D"/>
                </w:rPr>
                <w:t xml:space="preserve"> consolidated entry for Alico only. </w:t>
              </w:r>
            </w:ins>
            <w:ins w:id="269" w:author="Haque, Tamzidul [ICG-GTS]" w:date="2012-04-15T20:17:00Z">
              <w:r w:rsidR="00A02FDC">
                <w:rPr>
                  <w:rFonts w:ascii="Trebuchet MS" w:hAnsi="Trebuchet MS"/>
                  <w:color w:val="1F497D"/>
                </w:rPr>
                <w:t>B</w:t>
              </w:r>
              <w:r w:rsidR="00A02FDC" w:rsidRPr="00AA499D">
                <w:rPr>
                  <w:rFonts w:ascii="Trebuchet MS" w:hAnsi="Trebuchet MS"/>
                  <w:color w:val="1F497D"/>
                </w:rPr>
                <w:t>elow logic has been set</w:t>
              </w:r>
              <w:r w:rsidR="00A02FDC" w:rsidRPr="00A02FDC">
                <w:rPr>
                  <w:rFonts w:ascii="Trebuchet MS" w:hAnsi="Trebuchet MS"/>
                  <w:color w:val="1F497D"/>
                </w:rPr>
                <w:t xml:space="preserve"> </w:t>
              </w:r>
              <w:r w:rsidR="00A02FDC">
                <w:rPr>
                  <w:rFonts w:ascii="Trebuchet MS" w:hAnsi="Trebuchet MS"/>
                  <w:color w:val="1F497D"/>
                </w:rPr>
                <w:t>t</w:t>
              </w:r>
            </w:ins>
            <w:ins w:id="270" w:author="Haque, Tamzidul [ICG-GTS]" w:date="2012-04-15T20:06:00Z">
              <w:r w:rsidRPr="00A02FDC">
                <w:rPr>
                  <w:rFonts w:ascii="Trebuchet MS" w:hAnsi="Trebuchet MS"/>
                  <w:color w:val="1F497D"/>
                </w:rPr>
                <w:t>o capture no. of</w:t>
              </w:r>
            </w:ins>
            <w:ins w:id="271" w:author="Haque, Tamzidul [ICG-GTS]" w:date="2012-04-15T20:07:00Z">
              <w:r w:rsidRPr="00A02FDC">
                <w:rPr>
                  <w:rFonts w:ascii="Trebuchet MS" w:hAnsi="Trebuchet MS"/>
                  <w:color w:val="1F497D"/>
                </w:rPr>
                <w:t xml:space="preserve"> </w:t>
              </w:r>
            </w:ins>
            <w:ins w:id="272" w:author="Haque, Tamzidul [ICG-GTS]" w:date="2012-04-15T20:08:00Z">
              <w:r w:rsidRPr="00A02FDC">
                <w:rPr>
                  <w:rFonts w:ascii="Trebuchet MS" w:hAnsi="Trebuchet MS"/>
                  <w:color w:val="1F497D"/>
                </w:rPr>
                <w:t xml:space="preserve">items for consolidated </w:t>
              </w:r>
            </w:ins>
            <w:ins w:id="273" w:author="Haque, Tamzidul [ICG-GTS]" w:date="2012-04-15T20:21:00Z">
              <w:r w:rsidR="00276810">
                <w:rPr>
                  <w:rFonts w:ascii="Trebuchet MS" w:hAnsi="Trebuchet MS"/>
                  <w:color w:val="1F497D"/>
                </w:rPr>
                <w:t xml:space="preserve">credit </w:t>
              </w:r>
            </w:ins>
            <w:ins w:id="274" w:author="Haque, Tamzidul [ICG-GTS]" w:date="2012-04-15T20:08:00Z">
              <w:r w:rsidRPr="00A02FDC">
                <w:rPr>
                  <w:rFonts w:ascii="Trebuchet MS" w:hAnsi="Trebuchet MS"/>
                  <w:color w:val="1F497D"/>
                </w:rPr>
                <w:t>entry,</w:t>
              </w:r>
            </w:ins>
          </w:p>
          <w:p w:rsidR="00B41AEA" w:rsidRPr="006A7DCA" w:rsidRDefault="00B41AEA" w:rsidP="004872BA">
            <w:pPr>
              <w:rPr>
                <w:ins w:id="275" w:author="Haque, Tamzidul [ICG-GTS]" w:date="2012-04-15T20:01:00Z"/>
                <w:rFonts w:ascii="Trebuchet MS" w:hAnsi="Trebuchet MS"/>
                <w:color w:val="1F497D"/>
              </w:rPr>
            </w:pPr>
            <w:ins w:id="276" w:author="Haque, Tamzidul [ICG-GTS]" w:date="2012-04-15T20:06:00Z">
              <w:r w:rsidRPr="006A7DCA">
                <w:rPr>
                  <w:rFonts w:ascii="Trebuchet MS" w:hAnsi="Trebuchet MS"/>
                  <w:color w:val="1F497D"/>
                </w:rPr>
                <w:t xml:space="preserve"> </w:t>
              </w:r>
            </w:ins>
          </w:p>
          <w:p w:rsidR="00B41AEA" w:rsidRPr="0035209E" w:rsidRDefault="00B41AEA" w:rsidP="00B41AEA">
            <w:pPr>
              <w:pStyle w:val="ListParagraph"/>
              <w:numPr>
                <w:ilvl w:val="0"/>
                <w:numId w:val="9"/>
              </w:numPr>
              <w:rPr>
                <w:ins w:id="277" w:author="Haque, Tamzidul [ICG-GTS]" w:date="2012-04-15T20:03:00Z"/>
                <w:rFonts w:ascii="Trebuchet MS" w:hAnsi="Trebuchet MS"/>
                <w:color w:val="1F497D"/>
                <w:sz w:val="20"/>
                <w:szCs w:val="20"/>
              </w:rPr>
            </w:pPr>
            <w:ins w:id="278" w:author="Haque, Tamzidul [ICG-GTS]" w:date="2012-04-15T20:03:00Z">
              <w:r w:rsidRPr="0035209E">
                <w:rPr>
                  <w:rFonts w:ascii="Trebuchet MS" w:hAnsi="Trebuchet MS"/>
                  <w:color w:val="1F497D"/>
                  <w:sz w:val="20"/>
                  <w:szCs w:val="20"/>
                </w:rPr>
                <w:t>Entries are done in CCMS</w:t>
              </w:r>
            </w:ins>
          </w:p>
          <w:p w:rsidR="00B41AEA" w:rsidRPr="0035209E" w:rsidRDefault="00B41AEA" w:rsidP="00B41AEA">
            <w:pPr>
              <w:pStyle w:val="ListParagraph"/>
              <w:numPr>
                <w:ilvl w:val="0"/>
                <w:numId w:val="9"/>
              </w:numPr>
              <w:rPr>
                <w:ins w:id="279" w:author="Haque, Tamzidul [ICG-GTS]" w:date="2012-04-15T20:03:00Z"/>
                <w:rFonts w:ascii="Trebuchet MS" w:hAnsi="Trebuchet MS"/>
                <w:color w:val="1F497D"/>
                <w:sz w:val="20"/>
                <w:szCs w:val="20"/>
              </w:rPr>
            </w:pPr>
            <w:ins w:id="280" w:author="Haque, Tamzidul [ICG-GTS]" w:date="2012-04-15T20:03:00Z">
              <w:r w:rsidRPr="0035209E">
                <w:rPr>
                  <w:rFonts w:ascii="Trebuchet MS" w:hAnsi="Trebuchet MS"/>
                  <w:color w:val="1F497D"/>
                  <w:sz w:val="20"/>
                  <w:szCs w:val="20"/>
                </w:rPr>
                <w:t>Flexcube upload file is generated from CCMS which contains a phrase “SLIPCOUNT: &lt;NUMBER&gt;” in txn-narration (only for ALICO), file is uploaded into Flexcube</w:t>
              </w:r>
            </w:ins>
          </w:p>
          <w:p w:rsidR="00B41AEA" w:rsidRPr="0035209E" w:rsidRDefault="00B41AEA" w:rsidP="00B41AEA">
            <w:pPr>
              <w:pStyle w:val="ListParagraph"/>
              <w:numPr>
                <w:ilvl w:val="0"/>
                <w:numId w:val="9"/>
              </w:numPr>
              <w:rPr>
                <w:ins w:id="281" w:author="Haque, Tamzidul [ICG-GTS]" w:date="2012-04-15T20:03:00Z"/>
                <w:rFonts w:ascii="Trebuchet MS" w:hAnsi="Trebuchet MS"/>
                <w:color w:val="1F497D"/>
                <w:sz w:val="20"/>
                <w:szCs w:val="20"/>
              </w:rPr>
            </w:pPr>
            <w:ins w:id="282" w:author="Haque, Tamzidul [ICG-GTS]" w:date="2012-04-15T20:03:00Z">
              <w:r w:rsidRPr="0035209E">
                <w:rPr>
                  <w:rFonts w:ascii="Trebuchet MS" w:hAnsi="Trebuchet MS"/>
                  <w:color w:val="1F497D"/>
                  <w:sz w:val="20"/>
                  <w:szCs w:val="20"/>
                </w:rPr>
                <w:t>CTR segregates Collection entries for ALICO based on txn-code</w:t>
              </w:r>
            </w:ins>
            <w:ins w:id="283" w:author="Haque, Tamzidul [ICG-GTS]" w:date="2012-04-15T20:09:00Z">
              <w:r w:rsidRPr="0035209E">
                <w:rPr>
                  <w:rFonts w:ascii="Trebuchet MS" w:hAnsi="Trebuchet MS"/>
                  <w:color w:val="1F497D"/>
                  <w:sz w:val="20"/>
                  <w:szCs w:val="20"/>
                </w:rPr>
                <w:t xml:space="preserve"> (355)</w:t>
              </w:r>
            </w:ins>
            <w:ins w:id="284" w:author="Haque, Tamzidul [ICG-GTS]" w:date="2012-04-15T20:03:00Z">
              <w:r w:rsidRPr="0035209E">
                <w:rPr>
                  <w:rFonts w:ascii="Trebuchet MS" w:hAnsi="Trebuchet MS"/>
                  <w:color w:val="1F497D"/>
                  <w:sz w:val="20"/>
                  <w:szCs w:val="20"/>
                </w:rPr>
                <w:t xml:space="preserve"> from Flexcube entry dump and reads the phrase, get the number and saves it as txn-count field</w:t>
              </w:r>
            </w:ins>
            <w:ins w:id="285" w:author="Haque, Tamzidul [ICG-GTS]" w:date="2012-04-15T20:21:00Z">
              <w:r w:rsidR="00276810">
                <w:rPr>
                  <w:rFonts w:ascii="Trebuchet MS" w:hAnsi="Trebuchet MS"/>
                  <w:color w:val="1F497D"/>
                  <w:sz w:val="20"/>
                  <w:szCs w:val="20"/>
                </w:rPr>
                <w:t>.</w:t>
              </w:r>
            </w:ins>
          </w:p>
          <w:p w:rsidR="00B41AEA" w:rsidRDefault="00B41AEA" w:rsidP="004872BA">
            <w:pPr>
              <w:rPr>
                <w:ins w:id="286" w:author="Haque, Tamzidul [ICG-GTS]" w:date="2012-04-15T20:01:00Z"/>
                <w:rFonts w:ascii="Trebuchet MS" w:hAnsi="Trebuchet MS"/>
                <w:color w:val="1F497D"/>
              </w:rPr>
            </w:pPr>
          </w:p>
          <w:p w:rsidR="00B41AEA" w:rsidRDefault="00B41AEA" w:rsidP="004872BA">
            <w:pPr>
              <w:rPr>
                <w:ins w:id="287" w:author="Haque, Tamzidul [ICG-GTS]" w:date="2012-04-15T20:08:00Z"/>
                <w:rFonts w:ascii="Trebuchet MS" w:hAnsi="Trebuchet MS"/>
                <w:color w:val="1F497D"/>
              </w:rPr>
            </w:pPr>
          </w:p>
          <w:p w:rsidR="00B41AEA" w:rsidRDefault="00B41AEA" w:rsidP="004872BA">
            <w:pPr>
              <w:rPr>
                <w:ins w:id="288" w:author="Haque, Tamzidul [ICG-GTS]" w:date="2012-04-15T20:08:00Z"/>
                <w:rFonts w:ascii="Trebuchet MS" w:hAnsi="Trebuchet MS"/>
                <w:color w:val="1F497D"/>
              </w:rPr>
            </w:pPr>
          </w:p>
          <w:p w:rsidR="00B41AEA" w:rsidRPr="008D5FC1" w:rsidRDefault="00B41AEA" w:rsidP="004872BA">
            <w:pPr>
              <w:rPr>
                <w:rFonts w:ascii="Trebuchet MS" w:hAnsi="Trebuchet MS"/>
                <w:color w:val="1F497D"/>
              </w:rPr>
            </w:pPr>
          </w:p>
        </w:tc>
      </w:tr>
      <w:tr w:rsidR="006C445B" w:rsidRPr="008D5FC1" w:rsidTr="00665C08">
        <w:trPr>
          <w:cantSplit/>
          <w:ins w:id="289" w:author="Haque, Tamzidul [ICG-GTS]" w:date="2012-04-15T13:58:00Z"/>
          <w:trPrChange w:id="290" w:author="Haque, Tamzidul [ICG-GTS]" w:date="2012-04-15T14:12:00Z">
            <w:trPr>
              <w:gridAfter w:val="0"/>
              <w:cantSplit/>
            </w:trPr>
          </w:trPrChange>
        </w:trPr>
        <w:tc>
          <w:tcPr>
            <w:tcW w:w="468" w:type="dxa"/>
            <w:tcPrChange w:id="291" w:author="Haque, Tamzidul [ICG-GTS]" w:date="2012-04-15T14:12:00Z">
              <w:tcPr>
                <w:tcW w:w="468" w:type="dxa"/>
              </w:tcPr>
            </w:tcPrChange>
          </w:tcPr>
          <w:p w:rsidR="006C445B" w:rsidRPr="008D5FC1" w:rsidRDefault="006C445B" w:rsidP="004872BA">
            <w:pPr>
              <w:pStyle w:val="ExplanatoryText"/>
              <w:rPr>
                <w:ins w:id="292" w:author="Haque, Tamzidul [ICG-GTS]" w:date="2012-04-15T13:58:00Z"/>
                <w:rFonts w:ascii="Arial" w:hAnsi="Arial"/>
                <w:iCs/>
                <w:color w:val="000080"/>
              </w:rPr>
            </w:pPr>
            <w:ins w:id="293" w:author="Haque, Tamzidul [ICG-GTS]" w:date="2012-04-15T13:58:00Z">
              <w:r>
                <w:rPr>
                  <w:rFonts w:ascii="Arial" w:hAnsi="Arial"/>
                  <w:iCs/>
                  <w:color w:val="000080"/>
                </w:rPr>
                <w:lastRenderedPageBreak/>
                <w:t>1.4</w:t>
              </w:r>
            </w:ins>
          </w:p>
        </w:tc>
        <w:tc>
          <w:tcPr>
            <w:tcW w:w="9720" w:type="dxa"/>
            <w:tcPrChange w:id="294" w:author="Haque, Tamzidul [ICG-GTS]" w:date="2012-04-15T14:12:00Z">
              <w:tcPr>
                <w:tcW w:w="9353" w:type="dxa"/>
              </w:tcPr>
            </w:tcPrChange>
          </w:tcPr>
          <w:p w:rsidR="006C445B" w:rsidRPr="004C26BD" w:rsidRDefault="006C445B" w:rsidP="004C26BD">
            <w:pPr>
              <w:autoSpaceDE w:val="0"/>
              <w:autoSpaceDN w:val="0"/>
              <w:adjustRightInd w:val="0"/>
              <w:rPr>
                <w:ins w:id="295" w:author="Haque, Tamzidul [ICG-GTS]" w:date="2012-04-15T14:04:00Z"/>
                <w:rFonts w:ascii="Arial" w:hAnsi="Arial" w:cs="Arial"/>
              </w:rPr>
            </w:pPr>
            <w:ins w:id="296" w:author="Haque, Tamzidul [ICG-GTS]" w:date="2012-04-15T13:58:00Z">
              <w:r w:rsidRPr="004C26BD">
                <w:rPr>
                  <w:rFonts w:ascii="Arial" w:hAnsi="Arial" w:cs="Arial"/>
                  <w:color w:val="1F497D"/>
                </w:rPr>
                <w:t xml:space="preserve">As per AML circular no. 9, </w:t>
              </w:r>
            </w:ins>
            <w:ins w:id="297" w:author="Haque, Tamzidul [ICG-GTS]" w:date="2012-04-15T15:34:00Z">
              <w:r w:rsidR="004C26BD">
                <w:rPr>
                  <w:rFonts w:ascii="Arial" w:hAnsi="Arial" w:cs="Arial"/>
                </w:rPr>
                <w:t>i</w:t>
              </w:r>
            </w:ins>
            <w:ins w:id="298" w:author="Haque, Tamzidul [ICG-GTS]" w:date="2012-04-15T14:00:00Z">
              <w:r w:rsidRPr="004C26BD">
                <w:rPr>
                  <w:rFonts w:ascii="Arial" w:hAnsi="Arial" w:cs="Arial"/>
                </w:rPr>
                <w:t>n the case of cash deposit (regardless of amount) of the Govt. accounts or of accounts of the Govt. owned entities need not to be reported.</w:t>
              </w:r>
            </w:ins>
            <w:ins w:id="299" w:author="Haque, Tamzidul [ICG-GTS]" w:date="2012-04-15T14:03:00Z">
              <w:r w:rsidR="006E7F28" w:rsidRPr="004C26BD">
                <w:rPr>
                  <w:rFonts w:ascii="Arial" w:hAnsi="Arial" w:cs="Arial"/>
                </w:rPr>
                <w:t xml:space="preserve"> </w:t>
              </w:r>
            </w:ins>
            <w:ins w:id="300" w:author="Haque, Tamzidul [ICG-GTS]" w:date="2012-04-15T14:00:00Z">
              <w:r w:rsidRPr="004C26BD">
                <w:rPr>
                  <w:rFonts w:ascii="Arial" w:hAnsi="Arial" w:cs="Arial"/>
                </w:rPr>
                <w:t xml:space="preserve"> But in case of cash withdrawal such rep</w:t>
              </w:r>
              <w:r w:rsidR="006E7F28" w:rsidRPr="006E7F28">
                <w:rPr>
                  <w:rFonts w:ascii="Arial" w:hAnsi="Arial" w:cs="Arial"/>
                </w:rPr>
                <w:t>ort is to be submitted as per AM</w:t>
              </w:r>
              <w:r w:rsidRPr="004C26BD">
                <w:rPr>
                  <w:rFonts w:ascii="Arial" w:hAnsi="Arial" w:cs="Arial"/>
                </w:rPr>
                <w:t>L Circular No 08 dated 21-12 - 2005.</w:t>
              </w:r>
            </w:ins>
            <w:ins w:id="301" w:author="Haque, Tamzidul [ICG-GTS]" w:date="2012-04-15T14:04:00Z">
              <w:r w:rsidR="006E7F28" w:rsidRPr="004C26BD">
                <w:rPr>
                  <w:rFonts w:ascii="Arial" w:hAnsi="Arial" w:cs="Arial"/>
                </w:rPr>
                <w:t xml:space="preserve"> </w:t>
              </w:r>
            </w:ins>
          </w:p>
          <w:p w:rsidR="006E7F28" w:rsidRPr="004C26BD" w:rsidRDefault="006E7F28" w:rsidP="004C26BD">
            <w:pPr>
              <w:autoSpaceDE w:val="0"/>
              <w:autoSpaceDN w:val="0"/>
              <w:adjustRightInd w:val="0"/>
              <w:rPr>
                <w:ins w:id="302" w:author="Haque, Tamzidul [ICG-GTS]" w:date="2012-04-15T14:04:00Z"/>
                <w:rFonts w:ascii="Arial" w:hAnsi="Arial" w:cs="Arial"/>
              </w:rPr>
            </w:pPr>
          </w:p>
          <w:p w:rsidR="006E7F28" w:rsidRPr="004C26BD" w:rsidRDefault="006E7F28" w:rsidP="004C26BD">
            <w:pPr>
              <w:autoSpaceDE w:val="0"/>
              <w:autoSpaceDN w:val="0"/>
              <w:adjustRightInd w:val="0"/>
              <w:rPr>
                <w:ins w:id="303" w:author="Haque, Tamzidul [ICG-GTS]" w:date="2012-04-15T14:05:00Z"/>
                <w:rFonts w:ascii="Arial" w:hAnsi="Arial" w:cs="Arial"/>
                <w:color w:val="1F497D"/>
              </w:rPr>
            </w:pPr>
            <w:ins w:id="304" w:author="Haque, Tamzidul [ICG-GTS]" w:date="2012-04-15T14:04:00Z">
              <w:r w:rsidRPr="004C26BD">
                <w:rPr>
                  <w:rFonts w:ascii="Arial" w:hAnsi="Arial" w:cs="Arial"/>
                  <w:color w:val="1F497D"/>
                </w:rPr>
                <w:t>For example,- utility bill collection-Titas, WASSA, BPDB, Desco, Desa</w:t>
              </w:r>
            </w:ins>
            <w:ins w:id="305" w:author="Haque, Tamzidul [ICG-GTS]" w:date="2012-04-15T14:05:00Z">
              <w:r w:rsidRPr="004C26BD">
                <w:rPr>
                  <w:rFonts w:ascii="Arial" w:hAnsi="Arial" w:cs="Arial"/>
                  <w:color w:val="1F497D"/>
                </w:rPr>
                <w:t xml:space="preserve"> </w:t>
              </w:r>
            </w:ins>
            <w:ins w:id="306" w:author="Haque, Tamzidul [ICG-GTS]" w:date="2012-04-15T14:04:00Z">
              <w:r w:rsidRPr="004C26BD">
                <w:rPr>
                  <w:rFonts w:ascii="Arial" w:hAnsi="Arial" w:cs="Arial"/>
                  <w:color w:val="1F497D"/>
                </w:rPr>
                <w:t>etc, deposit for regulatory payments or in any purpose</w:t>
              </w:r>
            </w:ins>
            <w:ins w:id="307" w:author="Haque, Tamzidul [ICG-GTS]" w:date="2012-04-15T14:05:00Z">
              <w:r w:rsidRPr="004C26BD">
                <w:rPr>
                  <w:rFonts w:ascii="Arial" w:hAnsi="Arial" w:cs="Arial"/>
                  <w:color w:val="1F497D"/>
                </w:rPr>
                <w:t>.</w:t>
              </w:r>
            </w:ins>
          </w:p>
          <w:p w:rsidR="006E7F28" w:rsidRPr="004C26BD" w:rsidRDefault="006E7F28" w:rsidP="004C26BD">
            <w:pPr>
              <w:autoSpaceDE w:val="0"/>
              <w:autoSpaceDN w:val="0"/>
              <w:adjustRightInd w:val="0"/>
              <w:rPr>
                <w:ins w:id="308" w:author="Haque, Tamzidul [ICG-GTS]" w:date="2012-04-15T14:05:00Z"/>
                <w:rFonts w:ascii="Arial" w:hAnsi="Arial" w:cs="Arial"/>
                <w:color w:val="1F497D"/>
              </w:rPr>
            </w:pPr>
          </w:p>
          <w:p w:rsidR="006E7F28" w:rsidRPr="008D5FC1" w:rsidRDefault="006E7F28" w:rsidP="004C26BD">
            <w:pPr>
              <w:autoSpaceDE w:val="0"/>
              <w:autoSpaceDN w:val="0"/>
              <w:adjustRightInd w:val="0"/>
              <w:rPr>
                <w:ins w:id="309" w:author="Haque, Tamzidul [ICG-GTS]" w:date="2012-04-15T13:58:00Z"/>
                <w:rFonts w:ascii="Trebuchet MS" w:hAnsi="Trebuchet MS"/>
                <w:color w:val="1F497D"/>
              </w:rPr>
            </w:pPr>
            <w:ins w:id="310" w:author="Haque, Tamzidul [ICG-GTS]" w:date="2012-04-15T14:06:00Z">
              <w:r w:rsidRPr="004C26BD">
                <w:rPr>
                  <w:rFonts w:ascii="Arial" w:hAnsi="Arial" w:cs="Arial"/>
                  <w:color w:val="1F497D"/>
                </w:rPr>
                <w:t>Based on that, n</w:t>
              </w:r>
            </w:ins>
            <w:ins w:id="311" w:author="Haque, Tamzidul [ICG-GTS]" w:date="2012-04-15T14:05:00Z">
              <w:r w:rsidRPr="004C26BD">
                <w:rPr>
                  <w:rFonts w:ascii="Arial" w:hAnsi="Arial" w:cs="Arial"/>
                  <w:color w:val="1F497D"/>
                </w:rPr>
                <w:t xml:space="preserve">eed to put some logic to exempt deposits to </w:t>
              </w:r>
            </w:ins>
            <w:ins w:id="312" w:author="Haque, Tamzidul [ICG-GTS]" w:date="2012-04-15T14:06:00Z">
              <w:r w:rsidRPr="004C26BD">
                <w:rPr>
                  <w:rFonts w:ascii="Arial" w:hAnsi="Arial" w:cs="Arial"/>
                </w:rPr>
                <w:t>the Govt. accounts or of accounts of the Govt. owned entities.</w:t>
              </w:r>
            </w:ins>
          </w:p>
        </w:tc>
      </w:tr>
      <w:tr w:rsidR="004872BA" w:rsidTr="00665C08">
        <w:trPr>
          <w:cantSplit/>
          <w:trPrChange w:id="313" w:author="Haque, Tamzidul [ICG-GTS]" w:date="2012-04-15T14:12:00Z">
            <w:trPr>
              <w:gridAfter w:val="0"/>
              <w:cantSplit/>
            </w:trPr>
          </w:trPrChange>
        </w:trPr>
        <w:tc>
          <w:tcPr>
            <w:tcW w:w="468" w:type="dxa"/>
            <w:tcPrChange w:id="314" w:author="Haque, Tamzidul [ICG-GTS]" w:date="2012-04-15T14:12:00Z">
              <w:tcPr>
                <w:tcW w:w="468" w:type="dxa"/>
              </w:tcPr>
            </w:tcPrChange>
          </w:tcPr>
          <w:p w:rsidR="004872BA" w:rsidRDefault="003C3603" w:rsidP="00CF79D2">
            <w:pPr>
              <w:pStyle w:val="ExplanatoryText"/>
              <w:rPr>
                <w:rFonts w:ascii="Arial" w:hAnsi="Arial"/>
                <w:iCs/>
                <w:color w:val="000080"/>
              </w:rPr>
            </w:pPr>
            <w:r>
              <w:rPr>
                <w:rFonts w:ascii="Arial" w:hAnsi="Arial"/>
                <w:iCs/>
                <w:color w:val="000080"/>
              </w:rPr>
              <w:t>1.</w:t>
            </w:r>
            <w:ins w:id="315" w:author="Haque, Tamzidul [ICG-GTS]" w:date="2012-04-15T15:23:00Z">
              <w:r w:rsidR="00CF79D2">
                <w:rPr>
                  <w:rFonts w:ascii="Arial" w:hAnsi="Arial"/>
                  <w:iCs/>
                  <w:color w:val="000080"/>
                </w:rPr>
                <w:t>5</w:t>
              </w:r>
            </w:ins>
          </w:p>
        </w:tc>
        <w:tc>
          <w:tcPr>
            <w:tcW w:w="9720" w:type="dxa"/>
            <w:tcPrChange w:id="316" w:author="Haque, Tamzidul [ICG-GTS]" w:date="2012-04-15T14:12:00Z">
              <w:tcPr>
                <w:tcW w:w="9353" w:type="dxa"/>
              </w:tcPr>
            </w:tcPrChange>
          </w:tcPr>
          <w:p w:rsidR="00845ADD" w:rsidRDefault="00845ADD" w:rsidP="00845ADD">
            <w:pPr>
              <w:rPr>
                <w:rFonts w:ascii="Trebuchet MS" w:hAnsi="Trebuchet MS"/>
                <w:color w:val="1F497D"/>
              </w:rPr>
            </w:pPr>
            <w:r>
              <w:rPr>
                <w:rFonts w:ascii="Trebuchet MS" w:hAnsi="Trebuchet MS"/>
                <w:color w:val="1F497D"/>
              </w:rPr>
              <w:t>Below logic will be used to derive BBK_TXN_TYPE. For example, if FLEX_TRN_CODE=”002” and ACC_BR = TXN_BR, then BBK_TXN_TYPE=”01”, else BBK_TXN_TYPE=”04”</w:t>
            </w:r>
          </w:p>
          <w:p w:rsidR="00845ADD" w:rsidRDefault="00845ADD" w:rsidP="00845ADD">
            <w:pPr>
              <w:rPr>
                <w:rFonts w:ascii="Trebuchet MS" w:hAnsi="Trebuchet MS"/>
                <w:color w:val="1F497D"/>
              </w:rPr>
            </w:pPr>
          </w:p>
          <w:p w:rsidR="00845ADD" w:rsidRDefault="00845ADD" w:rsidP="00845ADD">
            <w:pPr>
              <w:rPr>
                <w:rFonts w:ascii="Trebuchet MS" w:hAnsi="Trebuchet MS"/>
                <w:color w:val="1F497D"/>
              </w:rPr>
            </w:pPr>
            <w:r>
              <w:rPr>
                <w:rFonts w:ascii="Trebuchet MS" w:hAnsi="Trebuchet MS"/>
                <w:color w:val="1F497D"/>
              </w:rPr>
              <w:t>This logic along with ACCOUNT_CURRENCY=”BDT” will be used for every cases, Flexcube Teller Transactions, ZRAC transactions and Flexcube Collections transactions.</w:t>
            </w:r>
          </w:p>
          <w:p w:rsidR="00845ADD" w:rsidRDefault="00845ADD" w:rsidP="00845ADD">
            <w:pPr>
              <w:rPr>
                <w:rFonts w:ascii="Calibri" w:hAnsi="Calibri"/>
                <w:color w:val="1F497D"/>
                <w:sz w:val="22"/>
                <w:szCs w:val="22"/>
              </w:rPr>
            </w:pPr>
          </w:p>
          <w:tbl>
            <w:tblPr>
              <w:tblW w:w="0" w:type="auto"/>
              <w:tblLayout w:type="fixed"/>
              <w:tblCellMar>
                <w:left w:w="0" w:type="dxa"/>
                <w:right w:w="0" w:type="dxa"/>
              </w:tblCellMar>
              <w:tblLook w:val="04A0"/>
            </w:tblPr>
            <w:tblGrid>
              <w:gridCol w:w="1274"/>
              <w:gridCol w:w="1433"/>
              <w:gridCol w:w="626"/>
              <w:gridCol w:w="816"/>
              <w:gridCol w:w="1199"/>
              <w:gridCol w:w="1435"/>
              <w:gridCol w:w="1187"/>
              <w:gridCol w:w="1606"/>
              <w:tblGridChange w:id="317">
                <w:tblGrid>
                  <w:gridCol w:w="118"/>
                  <w:gridCol w:w="1156"/>
                  <w:gridCol w:w="118"/>
                  <w:gridCol w:w="1315"/>
                  <w:gridCol w:w="118"/>
                  <w:gridCol w:w="508"/>
                  <w:gridCol w:w="118"/>
                  <w:gridCol w:w="698"/>
                  <w:gridCol w:w="118"/>
                  <w:gridCol w:w="1081"/>
                  <w:gridCol w:w="118"/>
                  <w:gridCol w:w="1317"/>
                  <w:gridCol w:w="118"/>
                  <w:gridCol w:w="1069"/>
                  <w:gridCol w:w="118"/>
                  <w:gridCol w:w="1488"/>
                  <w:gridCol w:w="118"/>
                </w:tblGrid>
              </w:tblGridChange>
            </w:tblGrid>
            <w:tr w:rsidR="00845ADD" w:rsidRPr="00C13999" w:rsidTr="004872BA">
              <w:trPr>
                <w:trHeight w:val="520"/>
              </w:trPr>
              <w:tc>
                <w:tcPr>
                  <w:tcW w:w="127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commentRangeStart w:id="318"/>
                  <w:r w:rsidRPr="00C13999">
                    <w:rPr>
                      <w:rFonts w:ascii="Trebuchet MS" w:hAnsi="Trebuchet MS" w:cs="Tahoma"/>
                      <w:b/>
                      <w:bCs/>
                      <w:color w:val="000000"/>
                      <w:sz w:val="16"/>
                      <w:szCs w:val="16"/>
                    </w:rPr>
                    <w:t>FLEX_TRN_CODE</w:t>
                  </w:r>
                </w:p>
              </w:tc>
              <w:tc>
                <w:tcPr>
                  <w:tcW w:w="143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TRN_CODE_DESC</w:t>
                  </w:r>
                </w:p>
              </w:tc>
              <w:tc>
                <w:tcPr>
                  <w:tcW w:w="62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DR_CR</w:t>
                  </w:r>
                </w:p>
              </w:tc>
              <w:tc>
                <w:tcPr>
                  <w:tcW w:w="8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CCY</w:t>
                  </w:r>
                </w:p>
              </w:tc>
              <w:tc>
                <w:tcPr>
                  <w:tcW w:w="119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FLEX_PRODUCT</w:t>
                  </w:r>
                </w:p>
              </w:tc>
              <w:tc>
                <w:tcPr>
                  <w:tcW w:w="14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BR_LOGIC</w:t>
                  </w:r>
                </w:p>
              </w:tc>
              <w:tc>
                <w:tcPr>
                  <w:tcW w:w="118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BBK_TXN_TYPE</w:t>
                  </w:r>
                </w:p>
              </w:tc>
              <w:tc>
                <w:tcPr>
                  <w:tcW w:w="160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0000"/>
                      <w:sz w:val="16"/>
                      <w:szCs w:val="16"/>
                    </w:rPr>
                  </w:pPr>
                  <w:r w:rsidRPr="00C13999">
                    <w:rPr>
                      <w:rFonts w:ascii="Trebuchet MS" w:hAnsi="Trebuchet MS" w:cs="Tahoma"/>
                      <w:b/>
                      <w:bCs/>
                      <w:color w:val="000000"/>
                      <w:sz w:val="16"/>
                      <w:szCs w:val="16"/>
                    </w:rPr>
                    <w:t>BBK_TXN_TYPE_DESC</w:t>
                  </w:r>
                  <w:commentRangeEnd w:id="318"/>
                  <w:r w:rsidR="00CF79D2">
                    <w:rPr>
                      <w:rStyle w:val="CommentReference"/>
                      <w:rFonts w:ascii="Arial" w:hAnsi="Arial"/>
                      <w:lang w:val="en-GB"/>
                    </w:rPr>
                    <w:commentReference w:id="318"/>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002</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DEPOSIT CASH</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LCY (BDT)</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MLAL</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01</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Cash Deposit BDT</w:t>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003</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CASH WITHDRAWAL</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D</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LCY (BDT)</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ALML</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02</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Cash Withdrawal BDT</w:t>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004</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CCY NOTES BOUGHT</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FCY</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MFAL</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05</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Cash Deposit FCY</w:t>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005</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CCY NOTES SOLD</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D</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FCY</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ALMF</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06</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Cash Withdrawal FCY</w:t>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002</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DEPOSIT CASH</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LCY (BDT)</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MLAL</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&lt;&gt;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04</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Online Deposit BDT</w:t>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003</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CASH WITHDRAWAL</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D</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LCY (BDT)</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ALML</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&lt;&gt;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18</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Online Withdrawal BDT</w:t>
                  </w:r>
                </w:p>
              </w:tc>
            </w:tr>
            <w:tr w:rsidR="00845ADD" w:rsidRPr="00C13999" w:rsidTr="004872BA">
              <w:trPr>
                <w:trHeight w:val="300"/>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004</w:t>
                  </w:r>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CCY NOTES BOUGHT</w:t>
                  </w:r>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w:t>
                  </w:r>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FCY</w:t>
                  </w:r>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MFAL</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&lt;&gt; TXN_BR</w:t>
                  </w: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08</w:t>
                  </w:r>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Online Deposit FCY</w:t>
                  </w:r>
                </w:p>
              </w:tc>
            </w:tr>
            <w:tr w:rsidR="00845ADD" w:rsidRPr="00C13999" w:rsidTr="00CF79D2">
              <w:tblPrEx>
                <w:tblW w:w="0" w:type="auto"/>
                <w:tblLayout w:type="fixed"/>
                <w:tblCellMar>
                  <w:left w:w="0" w:type="dxa"/>
                  <w:right w:w="0" w:type="dxa"/>
                </w:tblCellMar>
                <w:tblPrExChange w:id="319" w:author="Haque, Tamzidul [ICG-GTS]" w:date="2012-04-15T15:19:00Z">
                  <w:tblPrEx>
                    <w:tblW w:w="0" w:type="auto"/>
                    <w:tblLayout w:type="fixed"/>
                    <w:tblCellMar>
                      <w:left w:w="0" w:type="dxa"/>
                      <w:right w:w="0" w:type="dxa"/>
                    </w:tblCellMar>
                  </w:tblPrEx>
                </w:tblPrExChange>
              </w:tblPrEx>
              <w:trPr>
                <w:trHeight w:val="300"/>
                <w:trPrChange w:id="320" w:author="Haque, Tamzidul [ICG-GTS]" w:date="2012-04-15T15:19:00Z">
                  <w:trPr>
                    <w:gridAfter w:val="0"/>
                    <w:trHeight w:val="300"/>
                  </w:trPr>
                </w:trPrChange>
              </w:trPr>
              <w:tc>
                <w:tcPr>
                  <w:tcW w:w="1274"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Change w:id="321" w:author="Haque, Tamzidul [ICG-GTS]" w:date="2012-04-15T15:19:00Z">
                    <w:tcPr>
                      <w:tcW w:w="1274"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005</w:t>
                  </w:r>
                </w:p>
              </w:tc>
              <w:tc>
                <w:tcPr>
                  <w:tcW w:w="1433" w:type="dxa"/>
                  <w:tcBorders>
                    <w:top w:val="nil"/>
                    <w:left w:val="nil"/>
                    <w:bottom w:val="nil"/>
                    <w:right w:val="single" w:sz="8" w:space="0" w:color="auto"/>
                  </w:tcBorders>
                  <w:noWrap/>
                  <w:tcMar>
                    <w:top w:w="0" w:type="dxa"/>
                    <w:left w:w="108" w:type="dxa"/>
                    <w:bottom w:w="0" w:type="dxa"/>
                    <w:right w:w="108" w:type="dxa"/>
                  </w:tcMar>
                  <w:vAlign w:val="center"/>
                  <w:hideMark/>
                  <w:tcPrChange w:id="322" w:author="Haque, Tamzidul [ICG-GTS]" w:date="2012-04-15T15:19:00Z">
                    <w:tcPr>
                      <w:tcW w:w="1433"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CCY NOTES SOLD</w:t>
                  </w:r>
                </w:p>
              </w:tc>
              <w:tc>
                <w:tcPr>
                  <w:tcW w:w="626" w:type="dxa"/>
                  <w:tcBorders>
                    <w:top w:val="nil"/>
                    <w:left w:val="nil"/>
                    <w:bottom w:val="nil"/>
                    <w:right w:val="single" w:sz="8" w:space="0" w:color="auto"/>
                  </w:tcBorders>
                  <w:noWrap/>
                  <w:tcMar>
                    <w:top w:w="0" w:type="dxa"/>
                    <w:left w:w="108" w:type="dxa"/>
                    <w:bottom w:w="0" w:type="dxa"/>
                    <w:right w:w="108" w:type="dxa"/>
                  </w:tcMar>
                  <w:vAlign w:val="center"/>
                  <w:hideMark/>
                  <w:tcPrChange w:id="323" w:author="Haque, Tamzidul [ICG-GTS]" w:date="2012-04-15T15:19:00Z">
                    <w:tcPr>
                      <w:tcW w:w="626"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D</w:t>
                  </w:r>
                </w:p>
              </w:tc>
              <w:tc>
                <w:tcPr>
                  <w:tcW w:w="816" w:type="dxa"/>
                  <w:tcBorders>
                    <w:top w:val="nil"/>
                    <w:left w:val="nil"/>
                    <w:bottom w:val="nil"/>
                    <w:right w:val="single" w:sz="8" w:space="0" w:color="auto"/>
                  </w:tcBorders>
                  <w:noWrap/>
                  <w:tcMar>
                    <w:top w:w="0" w:type="dxa"/>
                    <w:left w:w="108" w:type="dxa"/>
                    <w:bottom w:w="0" w:type="dxa"/>
                    <w:right w:w="108" w:type="dxa"/>
                  </w:tcMar>
                  <w:vAlign w:val="center"/>
                  <w:hideMark/>
                  <w:tcPrChange w:id="324" w:author="Haque, Tamzidul [ICG-GTS]" w:date="2012-04-15T15:19:00Z">
                    <w:tcPr>
                      <w:tcW w:w="816"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FCY</w:t>
                  </w:r>
                </w:p>
              </w:tc>
              <w:tc>
                <w:tcPr>
                  <w:tcW w:w="1199" w:type="dxa"/>
                  <w:tcBorders>
                    <w:top w:val="nil"/>
                    <w:left w:val="nil"/>
                    <w:bottom w:val="nil"/>
                    <w:right w:val="single" w:sz="8" w:space="0" w:color="auto"/>
                  </w:tcBorders>
                  <w:noWrap/>
                  <w:tcMar>
                    <w:top w:w="0" w:type="dxa"/>
                    <w:left w:w="108" w:type="dxa"/>
                    <w:bottom w:w="0" w:type="dxa"/>
                    <w:right w:w="108" w:type="dxa"/>
                  </w:tcMar>
                  <w:vAlign w:val="center"/>
                  <w:hideMark/>
                  <w:tcPrChange w:id="325" w:author="Haque, Tamzidul [ICG-GTS]" w:date="2012-04-15T15:19:00Z">
                    <w:tcPr>
                      <w:tcW w:w="1199"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ALMF</w:t>
                  </w:r>
                </w:p>
              </w:tc>
              <w:tc>
                <w:tcPr>
                  <w:tcW w:w="1435" w:type="dxa"/>
                  <w:tcBorders>
                    <w:top w:val="nil"/>
                    <w:left w:val="nil"/>
                    <w:bottom w:val="nil"/>
                    <w:right w:val="single" w:sz="8" w:space="0" w:color="auto"/>
                  </w:tcBorders>
                  <w:noWrap/>
                  <w:tcMar>
                    <w:top w:w="0" w:type="dxa"/>
                    <w:left w:w="108" w:type="dxa"/>
                    <w:bottom w:w="0" w:type="dxa"/>
                    <w:right w:w="108" w:type="dxa"/>
                  </w:tcMar>
                  <w:vAlign w:val="center"/>
                  <w:hideMark/>
                  <w:tcPrChange w:id="326" w:author="Haque, Tamzidul [ICG-GTS]" w:date="2012-04-15T15:19:00Z">
                    <w:tcPr>
                      <w:tcW w:w="1435"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ACC_BR &lt;&gt; TXN_BR</w:t>
                  </w:r>
                </w:p>
              </w:tc>
              <w:tc>
                <w:tcPr>
                  <w:tcW w:w="1187" w:type="dxa"/>
                  <w:tcBorders>
                    <w:top w:val="nil"/>
                    <w:left w:val="nil"/>
                    <w:bottom w:val="nil"/>
                    <w:right w:val="single" w:sz="8" w:space="0" w:color="auto"/>
                  </w:tcBorders>
                  <w:noWrap/>
                  <w:tcMar>
                    <w:top w:w="0" w:type="dxa"/>
                    <w:left w:w="108" w:type="dxa"/>
                    <w:bottom w:w="0" w:type="dxa"/>
                    <w:right w:w="108" w:type="dxa"/>
                  </w:tcMar>
                  <w:vAlign w:val="center"/>
                  <w:hideMark/>
                  <w:tcPrChange w:id="327" w:author="Haque, Tamzidul [ICG-GTS]" w:date="2012-04-15T15:19:00Z">
                    <w:tcPr>
                      <w:tcW w:w="1187"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b/>
                      <w:bCs/>
                      <w:color w:val="0070C0"/>
                      <w:sz w:val="16"/>
                      <w:szCs w:val="16"/>
                    </w:rPr>
                  </w:pPr>
                  <w:r w:rsidRPr="00C13999">
                    <w:rPr>
                      <w:rFonts w:ascii="Trebuchet MS" w:hAnsi="Trebuchet MS" w:cs="Tahoma"/>
                      <w:b/>
                      <w:bCs/>
                      <w:color w:val="0070C0"/>
                      <w:sz w:val="16"/>
                      <w:szCs w:val="16"/>
                    </w:rPr>
                    <w:t>19</w:t>
                  </w:r>
                </w:p>
              </w:tc>
              <w:tc>
                <w:tcPr>
                  <w:tcW w:w="1606" w:type="dxa"/>
                  <w:tcBorders>
                    <w:top w:val="nil"/>
                    <w:left w:val="nil"/>
                    <w:bottom w:val="nil"/>
                    <w:right w:val="single" w:sz="8" w:space="0" w:color="auto"/>
                  </w:tcBorders>
                  <w:noWrap/>
                  <w:tcMar>
                    <w:top w:w="0" w:type="dxa"/>
                    <w:left w:w="108" w:type="dxa"/>
                    <w:bottom w:w="0" w:type="dxa"/>
                    <w:right w:w="108" w:type="dxa"/>
                  </w:tcMar>
                  <w:vAlign w:val="center"/>
                  <w:hideMark/>
                  <w:tcPrChange w:id="328" w:author="Haque, Tamzidul [ICG-GTS]" w:date="2012-04-15T15:19:00Z">
                    <w:tcPr>
                      <w:tcW w:w="1606" w:type="dxa"/>
                      <w:gridSpan w:val="2"/>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845ADD" w:rsidRPr="00C13999" w:rsidRDefault="00845ADD" w:rsidP="004872BA">
                  <w:pPr>
                    <w:rPr>
                      <w:rFonts w:ascii="Trebuchet MS" w:eastAsia="Calibri" w:hAnsi="Trebuchet MS" w:cs="Tahoma"/>
                      <w:color w:val="000000"/>
                      <w:sz w:val="16"/>
                      <w:szCs w:val="16"/>
                    </w:rPr>
                  </w:pPr>
                  <w:r w:rsidRPr="00C13999">
                    <w:rPr>
                      <w:rFonts w:ascii="Trebuchet MS" w:hAnsi="Trebuchet MS" w:cs="Tahoma"/>
                      <w:color w:val="000000"/>
                      <w:sz w:val="16"/>
                      <w:szCs w:val="16"/>
                    </w:rPr>
                    <w:t>Online Withdrawal FCY</w:t>
                  </w:r>
                </w:p>
              </w:tc>
            </w:tr>
            <w:tr w:rsidR="00CF79D2" w:rsidRPr="00C13999" w:rsidTr="004872BA">
              <w:trPr>
                <w:trHeight w:val="300"/>
                <w:ins w:id="329" w:author="Haque, Tamzidul [ICG-GTS]" w:date="2012-04-15T15:19:00Z"/>
              </w:trPr>
              <w:tc>
                <w:tcPr>
                  <w:tcW w:w="127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30" w:author="Haque, Tamzidul [ICG-GTS]" w:date="2012-04-15T15:19:00Z"/>
                      <w:rFonts w:ascii="Trebuchet MS" w:hAnsi="Trebuchet MS" w:cs="Tahoma"/>
                      <w:b/>
                      <w:bCs/>
                      <w:color w:val="0070C0"/>
                      <w:sz w:val="16"/>
                      <w:szCs w:val="16"/>
                    </w:rPr>
                  </w:pPr>
                  <w:commentRangeStart w:id="331"/>
                  <w:ins w:id="332" w:author="Haque, Tamzidul [ICG-GTS]" w:date="2012-04-15T15:19:00Z">
                    <w:r>
                      <w:rPr>
                        <w:rFonts w:ascii="Trebuchet MS" w:hAnsi="Trebuchet MS" w:cs="Tahoma"/>
                        <w:b/>
                        <w:bCs/>
                        <w:color w:val="0070C0"/>
                        <w:sz w:val="16"/>
                        <w:szCs w:val="16"/>
                      </w:rPr>
                      <w:t>355</w:t>
                    </w:r>
                  </w:ins>
                </w:p>
              </w:tc>
              <w:tc>
                <w:tcPr>
                  <w:tcW w:w="1433"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33" w:author="Haque, Tamzidul [ICG-GTS]" w:date="2012-04-15T15:19:00Z"/>
                      <w:rFonts w:ascii="Trebuchet MS" w:hAnsi="Trebuchet MS" w:cs="Tahoma"/>
                      <w:color w:val="000000"/>
                      <w:sz w:val="16"/>
                      <w:szCs w:val="16"/>
                    </w:rPr>
                  </w:pPr>
                  <w:ins w:id="334" w:author="Haque, Tamzidul [ICG-GTS]" w:date="2012-04-15T15:19:00Z">
                    <w:r w:rsidRPr="00CF79D2">
                      <w:rPr>
                        <w:rFonts w:ascii="Trebuchet MS" w:hAnsi="Trebuchet MS" w:cs="Tahoma"/>
                        <w:color w:val="000000"/>
                        <w:sz w:val="16"/>
                        <w:szCs w:val="16"/>
                      </w:rPr>
                      <w:t>CASH COLL CREDIT</w:t>
                    </w:r>
                  </w:ins>
                </w:p>
              </w:tc>
              <w:tc>
                <w:tcPr>
                  <w:tcW w:w="626"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35" w:author="Haque, Tamzidul [ICG-GTS]" w:date="2012-04-15T15:19:00Z"/>
                      <w:rFonts w:ascii="Trebuchet MS" w:hAnsi="Trebuchet MS" w:cs="Tahoma"/>
                      <w:color w:val="000000"/>
                      <w:sz w:val="16"/>
                      <w:szCs w:val="16"/>
                    </w:rPr>
                  </w:pPr>
                  <w:ins w:id="336" w:author="Haque, Tamzidul [ICG-GTS]" w:date="2012-04-15T15:20:00Z">
                    <w:r>
                      <w:rPr>
                        <w:rFonts w:ascii="Trebuchet MS" w:hAnsi="Trebuchet MS" w:cs="Tahoma"/>
                        <w:color w:val="000000"/>
                        <w:sz w:val="16"/>
                        <w:szCs w:val="16"/>
                      </w:rPr>
                      <w:t>C</w:t>
                    </w:r>
                  </w:ins>
                </w:p>
              </w:tc>
              <w:tc>
                <w:tcPr>
                  <w:tcW w:w="816"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37" w:author="Haque, Tamzidul [ICG-GTS]" w:date="2012-04-15T15:19:00Z"/>
                      <w:rFonts w:ascii="Trebuchet MS" w:hAnsi="Trebuchet MS" w:cs="Tahoma"/>
                      <w:color w:val="000000"/>
                      <w:sz w:val="16"/>
                      <w:szCs w:val="16"/>
                    </w:rPr>
                  </w:pPr>
                  <w:ins w:id="338" w:author="Haque, Tamzidul [ICG-GTS]" w:date="2012-04-15T15:27:00Z">
                    <w:r>
                      <w:rPr>
                        <w:rFonts w:ascii="Trebuchet MS" w:hAnsi="Trebuchet MS" w:cs="Tahoma"/>
                        <w:color w:val="000000"/>
                        <w:sz w:val="16"/>
                        <w:szCs w:val="16"/>
                      </w:rPr>
                      <w:t>LCY</w:t>
                    </w:r>
                  </w:ins>
                </w:p>
              </w:tc>
              <w:tc>
                <w:tcPr>
                  <w:tcW w:w="1199"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39" w:author="Haque, Tamzidul [ICG-GTS]" w:date="2012-04-15T15:19:00Z"/>
                      <w:rFonts w:ascii="Trebuchet MS" w:hAnsi="Trebuchet MS" w:cs="Tahoma"/>
                      <w:color w:val="000000"/>
                      <w:sz w:val="16"/>
                      <w:szCs w:val="16"/>
                    </w:rPr>
                  </w:pP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40" w:author="Haque, Tamzidul [ICG-GTS]" w:date="2012-04-15T15:19:00Z"/>
                      <w:rFonts w:ascii="Trebuchet MS" w:hAnsi="Trebuchet MS" w:cs="Tahoma"/>
                      <w:b/>
                      <w:bCs/>
                      <w:color w:val="0070C0"/>
                      <w:sz w:val="16"/>
                      <w:szCs w:val="16"/>
                    </w:rPr>
                  </w:pPr>
                </w:p>
              </w:tc>
              <w:tc>
                <w:tcPr>
                  <w:tcW w:w="118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41" w:author="Haque, Tamzidul [ICG-GTS]" w:date="2012-04-15T15:19:00Z"/>
                      <w:rFonts w:ascii="Trebuchet MS" w:hAnsi="Trebuchet MS" w:cs="Tahoma"/>
                      <w:b/>
                      <w:bCs/>
                      <w:color w:val="0070C0"/>
                      <w:sz w:val="16"/>
                      <w:szCs w:val="16"/>
                    </w:rPr>
                  </w:pPr>
                  <w:ins w:id="342" w:author="Haque, Tamzidul [ICG-GTS]" w:date="2012-04-15T15:21:00Z">
                    <w:r>
                      <w:rPr>
                        <w:rFonts w:ascii="Trebuchet MS" w:hAnsi="Trebuchet MS" w:cs="Tahoma"/>
                        <w:b/>
                        <w:bCs/>
                        <w:color w:val="0070C0"/>
                        <w:sz w:val="16"/>
                        <w:szCs w:val="16"/>
                      </w:rPr>
                      <w:t>0</w:t>
                    </w:r>
                  </w:ins>
                  <w:ins w:id="343" w:author="Haque, Tamzidul [ICG-GTS]" w:date="2012-04-15T15:20:00Z">
                    <w:r>
                      <w:rPr>
                        <w:rFonts w:ascii="Trebuchet MS" w:hAnsi="Trebuchet MS" w:cs="Tahoma"/>
                        <w:b/>
                        <w:bCs/>
                        <w:color w:val="0070C0"/>
                        <w:sz w:val="16"/>
                        <w:szCs w:val="16"/>
                      </w:rPr>
                      <w:t>3</w:t>
                    </w:r>
                  </w:ins>
                </w:p>
              </w:tc>
              <w:tc>
                <w:tcPr>
                  <w:tcW w:w="1606"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CF79D2" w:rsidRPr="00C13999" w:rsidRDefault="00CF79D2" w:rsidP="004872BA">
                  <w:pPr>
                    <w:rPr>
                      <w:ins w:id="344" w:author="Haque, Tamzidul [ICG-GTS]" w:date="2012-04-15T15:19:00Z"/>
                      <w:rFonts w:ascii="Trebuchet MS" w:hAnsi="Trebuchet MS" w:cs="Tahoma"/>
                      <w:color w:val="000000"/>
                      <w:sz w:val="16"/>
                      <w:szCs w:val="16"/>
                    </w:rPr>
                  </w:pPr>
                  <w:ins w:id="345" w:author="Haque, Tamzidul [ICG-GTS]" w:date="2012-04-15T15:20:00Z">
                    <w:r>
                      <w:rPr>
                        <w:rFonts w:ascii="Trebuchet MS" w:hAnsi="Trebuchet MS" w:cs="Tahoma"/>
                        <w:color w:val="000000"/>
                        <w:sz w:val="16"/>
                        <w:szCs w:val="16"/>
                      </w:rPr>
                      <w:t>Cash Remittance BDT</w:t>
                    </w:r>
                  </w:ins>
                  <w:commentRangeEnd w:id="331"/>
                  <w:ins w:id="346" w:author="Haque, Tamzidul [ICG-GTS]" w:date="2012-04-15T15:27:00Z">
                    <w:r>
                      <w:rPr>
                        <w:rStyle w:val="CommentReference"/>
                        <w:rFonts w:ascii="Arial" w:hAnsi="Arial"/>
                        <w:lang w:val="en-GB"/>
                      </w:rPr>
                      <w:commentReference w:id="331"/>
                    </w:r>
                  </w:ins>
                </w:p>
              </w:tc>
            </w:tr>
          </w:tbl>
          <w:p w:rsidR="004872BA" w:rsidRPr="00845ADD" w:rsidRDefault="004872BA" w:rsidP="003C3603">
            <w:pPr>
              <w:rPr>
                <w:rFonts w:ascii="Trebuchet MS" w:hAnsi="Trebuchet MS"/>
                <w:b/>
                <w:color w:val="1F497D"/>
              </w:rPr>
            </w:pPr>
          </w:p>
        </w:tc>
      </w:tr>
      <w:tr w:rsidR="00644CF4" w:rsidTr="00665C08">
        <w:trPr>
          <w:cantSplit/>
        </w:trPr>
        <w:tc>
          <w:tcPr>
            <w:tcW w:w="468" w:type="dxa"/>
          </w:tcPr>
          <w:p w:rsidR="00BE55E1" w:rsidRDefault="00BE55E1" w:rsidP="00CF79D2">
            <w:pPr>
              <w:pStyle w:val="ExplanatoryText"/>
              <w:rPr>
                <w:rFonts w:ascii="Arial" w:hAnsi="Arial"/>
                <w:iCs/>
                <w:color w:val="000080"/>
              </w:rPr>
            </w:pPr>
          </w:p>
          <w:p w:rsidR="00644CF4" w:rsidRDefault="00644CF4" w:rsidP="00CF79D2">
            <w:pPr>
              <w:pStyle w:val="ExplanatoryText"/>
              <w:rPr>
                <w:rFonts w:ascii="Arial" w:hAnsi="Arial"/>
                <w:iCs/>
                <w:color w:val="000080"/>
              </w:rPr>
            </w:pPr>
            <w:r>
              <w:rPr>
                <w:rFonts w:ascii="Arial" w:hAnsi="Arial"/>
                <w:iCs/>
                <w:color w:val="000080"/>
              </w:rPr>
              <w:t>1.6</w:t>
            </w:r>
          </w:p>
        </w:tc>
        <w:tc>
          <w:tcPr>
            <w:tcW w:w="9720" w:type="dxa"/>
          </w:tcPr>
          <w:p w:rsidR="00BE55E1" w:rsidRDefault="00BE55E1" w:rsidP="00723CE5">
            <w:pPr>
              <w:rPr>
                <w:color w:val="1F497D"/>
              </w:rPr>
            </w:pPr>
          </w:p>
          <w:p w:rsidR="00096CC7" w:rsidRDefault="00096CC7" w:rsidP="00723CE5">
            <w:pPr>
              <w:rPr>
                <w:color w:val="1F497D"/>
              </w:rPr>
            </w:pPr>
          </w:p>
          <w:p w:rsidR="00096CC7" w:rsidRDefault="00096CC7" w:rsidP="00723CE5">
            <w:pPr>
              <w:rPr>
                <w:color w:val="1F497D"/>
              </w:rPr>
            </w:pPr>
          </w:p>
          <w:p w:rsidR="00096CC7" w:rsidRPr="00534C31" w:rsidRDefault="00096CC7" w:rsidP="00096CC7">
            <w:pPr>
              <w:pStyle w:val="ExplanatoryText"/>
              <w:rPr>
                <w:rFonts w:ascii="Arial" w:hAnsi="Arial"/>
              </w:rPr>
            </w:pPr>
            <w:r w:rsidRPr="00534C31">
              <w:rPr>
                <w:rFonts w:ascii="Arial" w:hAnsi="Arial"/>
              </w:rPr>
              <w:t>The existing CTR system does not capture transactions values for both withdrawals (Debit) &amp; Deposit (Credit), regardless of BBK txn-type. Suppose for cash transaction for any particular account on a  given transaction date, if the aggregated  amount stands more than 700,000.00 Taka, then all  transactions of the similar nature  as per BBK txn-types (per existing logic except amount), will be considered as reportable transaction records. Also the breakdowns (sum up of all individual withdrawal amounts with transaction count) need to be captured for each transaction type.</w:t>
            </w:r>
          </w:p>
          <w:p w:rsidR="00096CC7" w:rsidRPr="00534C31" w:rsidRDefault="00096CC7" w:rsidP="00096CC7">
            <w:pPr>
              <w:pStyle w:val="ExplanatoryText"/>
              <w:rPr>
                <w:rFonts w:ascii="Arial" w:hAnsi="Arial"/>
              </w:rPr>
            </w:pPr>
          </w:p>
          <w:p w:rsidR="00096CC7" w:rsidRPr="00534C31" w:rsidRDefault="00096CC7" w:rsidP="00096CC7">
            <w:pPr>
              <w:pStyle w:val="ExplanatoryText"/>
              <w:rPr>
                <w:rFonts w:ascii="Arial" w:hAnsi="Arial"/>
              </w:rPr>
            </w:pPr>
            <w:r w:rsidRPr="00534C31">
              <w:rPr>
                <w:rFonts w:ascii="Arial" w:hAnsi="Arial"/>
              </w:rPr>
              <w:t>For example: A customer maintains account with Motijheel branch, has withdrawn Cash of  Tk. 3 lac  and Tk. 2 lac  simultaneously from same branch  and again withdrawn  Tk. 2 lac &amp;  Tk. 1 lac taka from Gulshan branch (Online Withdrawal) on the same day. For this instance, the aggregated amount for Cash withdrawal will be Tk. 5 lac  &amp; Online withdrawal will be Tk.3 lac which exceeds threshold limit of Tk. 7 lac and as such should be captured  in CTR. Also the breakdowns of all such individual withdrawal amounts with transaction count should be reflected for each transaction type. The same is also applicable for deposit.</w:t>
            </w:r>
          </w:p>
          <w:p w:rsidR="00096CC7" w:rsidRPr="00534C31" w:rsidRDefault="00096CC7" w:rsidP="00096CC7">
            <w:pPr>
              <w:pStyle w:val="ExplanatoryText"/>
              <w:rPr>
                <w:rFonts w:ascii="Arial" w:hAnsi="Arial"/>
              </w:rPr>
            </w:pPr>
          </w:p>
          <w:p w:rsidR="00096CC7" w:rsidRDefault="00096CC7" w:rsidP="00723CE5">
            <w:pPr>
              <w:rPr>
                <w:color w:val="1F497D"/>
              </w:rPr>
            </w:pPr>
          </w:p>
          <w:p w:rsidR="00096CC7" w:rsidRDefault="00096CC7" w:rsidP="00723CE5">
            <w:pPr>
              <w:rPr>
                <w:color w:val="1F497D"/>
              </w:rPr>
            </w:pPr>
          </w:p>
          <w:p w:rsidR="00723CE5" w:rsidRDefault="00723CE5" w:rsidP="00845ADD">
            <w:pPr>
              <w:rPr>
                <w:rFonts w:ascii="Trebuchet MS" w:hAnsi="Trebuchet MS"/>
                <w:color w:val="1F497D"/>
              </w:rPr>
            </w:pPr>
          </w:p>
        </w:tc>
      </w:tr>
      <w:tr w:rsidR="00E238B1" w:rsidTr="00665C08">
        <w:trPr>
          <w:cantSplit/>
        </w:trPr>
        <w:tc>
          <w:tcPr>
            <w:tcW w:w="468" w:type="dxa"/>
          </w:tcPr>
          <w:p w:rsidR="00BE55E1" w:rsidRDefault="00BE55E1" w:rsidP="00CF79D2">
            <w:pPr>
              <w:pStyle w:val="ExplanatoryText"/>
              <w:rPr>
                <w:rFonts w:ascii="Arial" w:hAnsi="Arial"/>
                <w:iCs/>
                <w:color w:val="000080"/>
              </w:rPr>
            </w:pPr>
          </w:p>
          <w:p w:rsidR="00E238B1" w:rsidRDefault="00E238B1" w:rsidP="00CF79D2">
            <w:pPr>
              <w:pStyle w:val="ExplanatoryText"/>
              <w:rPr>
                <w:rFonts w:ascii="Arial" w:hAnsi="Arial"/>
                <w:iCs/>
                <w:color w:val="000080"/>
              </w:rPr>
            </w:pPr>
            <w:r>
              <w:rPr>
                <w:rFonts w:ascii="Arial" w:hAnsi="Arial"/>
                <w:iCs/>
                <w:color w:val="000080"/>
              </w:rPr>
              <w:t>1.7</w:t>
            </w:r>
          </w:p>
        </w:tc>
        <w:tc>
          <w:tcPr>
            <w:tcW w:w="9720" w:type="dxa"/>
          </w:tcPr>
          <w:p w:rsidR="00BE55E1" w:rsidRDefault="00BE55E1" w:rsidP="00E238B1">
            <w:pPr>
              <w:rPr>
                <w:noProof/>
                <w:color w:val="1F497D"/>
              </w:rPr>
            </w:pPr>
          </w:p>
          <w:p w:rsidR="00E238B1" w:rsidRDefault="00E238B1" w:rsidP="00E238B1">
            <w:pPr>
              <w:rPr>
                <w:noProof/>
                <w:color w:val="1F497D"/>
              </w:rPr>
            </w:pPr>
            <w:r>
              <w:rPr>
                <w:noProof/>
                <w:color w:val="1F497D"/>
              </w:rPr>
              <w:t xml:space="preserve">The threshold value of more than BDT 7,00,000.00 should be configuarble from front end. </w:t>
            </w:r>
          </w:p>
          <w:p w:rsidR="00E238B1" w:rsidRDefault="00E238B1" w:rsidP="00E238B1">
            <w:pPr>
              <w:rPr>
                <w:color w:val="1F497D"/>
              </w:rPr>
            </w:pPr>
          </w:p>
        </w:tc>
      </w:tr>
      <w:tr w:rsidR="004872BA" w:rsidTr="00665C08">
        <w:trPr>
          <w:cantSplit/>
          <w:trPrChange w:id="347" w:author="Haque, Tamzidul [ICG-GTS]" w:date="2012-04-15T14:12:00Z">
            <w:trPr>
              <w:gridAfter w:val="0"/>
              <w:cantSplit/>
            </w:trPr>
          </w:trPrChange>
        </w:trPr>
        <w:tc>
          <w:tcPr>
            <w:tcW w:w="10188" w:type="dxa"/>
            <w:gridSpan w:val="2"/>
            <w:tcPrChange w:id="348" w:author="Haque, Tamzidul [ICG-GTS]" w:date="2012-04-15T14:12:00Z">
              <w:tcPr>
                <w:tcW w:w="9821" w:type="dxa"/>
                <w:gridSpan w:val="2"/>
              </w:tcPr>
            </w:tcPrChange>
          </w:tcPr>
          <w:p w:rsidR="004872BA" w:rsidRDefault="004872BA">
            <w:pPr>
              <w:pStyle w:val="Header"/>
              <w:rPr>
                <w:rFonts w:cs="Arial"/>
                <w:color w:val="0000FF"/>
              </w:rPr>
            </w:pPr>
          </w:p>
        </w:tc>
      </w:tr>
      <w:tr w:rsidR="004872BA" w:rsidTr="00665C08">
        <w:trPr>
          <w:cantSplit/>
          <w:trPrChange w:id="349" w:author="Haque, Tamzidul [ICG-GTS]" w:date="2012-04-15T14:12:00Z">
            <w:trPr>
              <w:gridAfter w:val="0"/>
              <w:cantSplit/>
            </w:trPr>
          </w:trPrChange>
        </w:trPr>
        <w:tc>
          <w:tcPr>
            <w:tcW w:w="10188" w:type="dxa"/>
            <w:gridSpan w:val="2"/>
            <w:tcPrChange w:id="350" w:author="Haque, Tamzidul [ICG-GTS]" w:date="2012-04-15T14:12:00Z">
              <w:tcPr>
                <w:tcW w:w="9821" w:type="dxa"/>
                <w:gridSpan w:val="2"/>
              </w:tcPr>
            </w:tcPrChange>
          </w:tcPr>
          <w:p w:rsidR="004872BA" w:rsidRDefault="004872BA">
            <w:pPr>
              <w:pStyle w:val="Header"/>
              <w:rPr>
                <w:rFonts w:cs="Arial"/>
                <w:b/>
                <w:bCs/>
                <w:color w:val="0000FF"/>
              </w:rPr>
            </w:pPr>
            <w:r>
              <w:rPr>
                <w:rFonts w:cs="Arial"/>
                <w:b/>
                <w:bCs/>
                <w:color w:val="0000FF"/>
              </w:rPr>
              <w:lastRenderedPageBreak/>
              <w:t>Critical Success Factors</w:t>
            </w:r>
          </w:p>
        </w:tc>
      </w:tr>
      <w:tr w:rsidR="004872BA" w:rsidTr="00665C08">
        <w:trPr>
          <w:cantSplit/>
          <w:trPrChange w:id="351" w:author="Haque, Tamzidul [ICG-GTS]" w:date="2012-04-15T14:12:00Z">
            <w:trPr>
              <w:gridAfter w:val="0"/>
              <w:cantSplit/>
            </w:trPr>
          </w:trPrChange>
        </w:trPr>
        <w:tc>
          <w:tcPr>
            <w:tcW w:w="10188" w:type="dxa"/>
            <w:gridSpan w:val="2"/>
            <w:tcPrChange w:id="352" w:author="Haque, Tamzidul [ICG-GTS]" w:date="2012-04-15T14:12:00Z">
              <w:tcPr>
                <w:tcW w:w="9821" w:type="dxa"/>
                <w:gridSpan w:val="2"/>
              </w:tcPr>
            </w:tcPrChange>
          </w:tcPr>
          <w:p w:rsidR="004872BA" w:rsidRDefault="004872BA">
            <w:pPr>
              <w:pStyle w:val="ExplanatoryText"/>
              <w:rPr>
                <w:rFonts w:ascii="Arial" w:hAnsi="Arial"/>
                <w:lang w:val="en-US"/>
              </w:rPr>
            </w:pPr>
            <w:r>
              <w:rPr>
                <w:rFonts w:ascii="Arial" w:hAnsi="Arial"/>
                <w:lang w:val="en-US"/>
              </w:rPr>
              <w:t>For the high-level requirement, what are the factors on which the delivery of a solution will be judged to be successful? This may include factors such as usability, stability, processing speed, etc.</w:t>
            </w:r>
          </w:p>
          <w:p w:rsidR="004872BA" w:rsidRDefault="004872BA">
            <w:pPr>
              <w:rPr>
                <w:rFonts w:cs="Arial"/>
                <w:color w:val="0000FF"/>
              </w:rPr>
            </w:pPr>
          </w:p>
          <w:p w:rsidR="004872BA" w:rsidRDefault="004872BA">
            <w:pPr>
              <w:pStyle w:val="Header"/>
              <w:rPr>
                <w:rFonts w:cs="Arial"/>
                <w:color w:val="0000FF"/>
              </w:rPr>
            </w:pPr>
            <w:r>
              <w:rPr>
                <w:rFonts w:cs="Arial"/>
                <w:color w:val="0000FF"/>
              </w:rPr>
              <w:t>For example:</w:t>
            </w:r>
          </w:p>
          <w:p w:rsidR="004872BA" w:rsidRDefault="004872BA">
            <w:pPr>
              <w:pStyle w:val="ExplanatoryText"/>
              <w:rPr>
                <w:rFonts w:ascii="Arial" w:hAnsi="Arial"/>
              </w:rPr>
            </w:pPr>
            <w:r>
              <w:rPr>
                <w:rFonts w:ascii="Arial" w:hAnsi="Arial"/>
                <w:i/>
                <w:color w:val="000080"/>
              </w:rPr>
              <w:t>The pending account number is applied to the appropriate client record.</w:t>
            </w:r>
          </w:p>
        </w:tc>
      </w:tr>
    </w:tbl>
    <w:p w:rsidR="004872BA" w:rsidRDefault="004872BA">
      <w:pPr>
        <w:pStyle w:val="Header"/>
        <w:tabs>
          <w:tab w:val="clear" w:pos="4153"/>
          <w:tab w:val="clear" w:pos="8306"/>
        </w:tabs>
        <w:spacing w:before="0" w:after="0"/>
        <w:rPr>
          <w:rFonts w:cs="Arial"/>
        </w:rPr>
      </w:pPr>
    </w:p>
    <w:p w:rsidR="004872BA" w:rsidRDefault="004872BA">
      <w:pPr>
        <w:pStyle w:val="ExplanatoryText"/>
        <w:rPr>
          <w:rFonts w:ascii="Arial" w:hAnsi="Arial"/>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Grid>
        <w:gridCol w:w="468"/>
        <w:gridCol w:w="9353"/>
      </w:tblGrid>
      <w:tr w:rsidR="004872BA">
        <w:trPr>
          <w:cantSplit/>
        </w:trPr>
        <w:tc>
          <w:tcPr>
            <w:tcW w:w="9821" w:type="dxa"/>
            <w:gridSpan w:val="2"/>
          </w:tcPr>
          <w:p w:rsidR="004872BA" w:rsidRDefault="004872BA">
            <w:pPr>
              <w:pStyle w:val="Header"/>
              <w:rPr>
                <w:rFonts w:cs="Arial"/>
                <w:b/>
                <w:bCs/>
                <w:color w:val="0000FF"/>
              </w:rPr>
            </w:pPr>
            <w:del w:id="353" w:author="Haque, Tamzidul [ICG-GTS]" w:date="2012-04-15T20:01:00Z">
              <w:r w:rsidDel="00B41AEA">
                <w:rPr>
                  <w:rFonts w:cs="Arial"/>
                  <w:b/>
                  <w:bCs/>
                  <w:color w:val="0000FF"/>
                </w:rPr>
                <w:delText>Key Business Requirement</w:delText>
              </w:r>
            </w:del>
          </w:p>
        </w:tc>
      </w:tr>
      <w:tr w:rsidR="004872BA">
        <w:trPr>
          <w:cantSplit/>
        </w:trPr>
        <w:tc>
          <w:tcPr>
            <w:tcW w:w="468" w:type="dxa"/>
          </w:tcPr>
          <w:p w:rsidR="004872BA" w:rsidRDefault="004872BA">
            <w:pPr>
              <w:pStyle w:val="Header"/>
              <w:rPr>
                <w:rFonts w:cs="Arial"/>
                <w:color w:val="0000FF"/>
              </w:rPr>
            </w:pPr>
            <w:del w:id="354" w:author="Haque, Tamzidul [ICG-GTS]" w:date="2012-04-15T20:01:00Z">
              <w:r w:rsidDel="00B41AEA">
                <w:rPr>
                  <w:rFonts w:cs="Arial"/>
                  <w:color w:val="0000FF"/>
                </w:rPr>
                <w:delText>2</w:delText>
              </w:r>
            </w:del>
          </w:p>
        </w:tc>
        <w:tc>
          <w:tcPr>
            <w:tcW w:w="9353" w:type="dxa"/>
          </w:tcPr>
          <w:p w:rsidR="004872BA" w:rsidDel="00B41AEA" w:rsidRDefault="00C4344D">
            <w:pPr>
              <w:pStyle w:val="ExplanatoryText"/>
              <w:rPr>
                <w:del w:id="355" w:author="Haque, Tamzidul [ICG-GTS]" w:date="2012-04-15T20:01:00Z"/>
                <w:rFonts w:ascii="Arial" w:hAnsi="Arial"/>
              </w:rPr>
            </w:pPr>
            <w:del w:id="356" w:author="Haque, Tamzidul [ICG-GTS]" w:date="2012-04-15T20:01:00Z">
              <w:r w:rsidDel="00B41AEA">
                <w:rPr>
                  <w:rFonts w:ascii="Arial" w:hAnsi="Arial"/>
                </w:rPr>
                <w:delText>Import CCMS entries into CTR</w:delText>
              </w:r>
            </w:del>
          </w:p>
          <w:p w:rsidR="004872BA" w:rsidRDefault="004872BA">
            <w:pPr>
              <w:pStyle w:val="ExplanatoryText"/>
              <w:rPr>
                <w:rFonts w:ascii="Arial" w:hAnsi="Arial"/>
              </w:rPr>
            </w:pPr>
          </w:p>
        </w:tc>
      </w:tr>
      <w:tr w:rsidR="004872BA">
        <w:trPr>
          <w:cantSplit/>
        </w:trPr>
        <w:tc>
          <w:tcPr>
            <w:tcW w:w="9821" w:type="dxa"/>
            <w:gridSpan w:val="2"/>
          </w:tcPr>
          <w:p w:rsidR="004872BA" w:rsidRDefault="004872BA">
            <w:pPr>
              <w:pStyle w:val="Header"/>
              <w:rPr>
                <w:rFonts w:cs="Arial"/>
                <w:b/>
                <w:bCs/>
                <w:color w:val="0000FF"/>
              </w:rPr>
            </w:pPr>
            <w:del w:id="357" w:author="Haque, Tamzidul [ICG-GTS]" w:date="2012-04-15T20:01:00Z">
              <w:r w:rsidDel="00B41AEA">
                <w:rPr>
                  <w:rFonts w:cs="Arial"/>
                  <w:b/>
                  <w:bCs/>
                  <w:color w:val="0000FF"/>
                </w:rPr>
                <w:delText>Detailed Description</w:delText>
              </w:r>
            </w:del>
          </w:p>
        </w:tc>
      </w:tr>
      <w:tr w:rsidR="004872BA">
        <w:trPr>
          <w:cantSplit/>
        </w:trPr>
        <w:tc>
          <w:tcPr>
            <w:tcW w:w="468" w:type="dxa"/>
          </w:tcPr>
          <w:p w:rsidR="004872BA" w:rsidRDefault="004872BA">
            <w:pPr>
              <w:pStyle w:val="Header"/>
              <w:rPr>
                <w:rFonts w:cs="Arial"/>
                <w:color w:val="0000FF"/>
              </w:rPr>
            </w:pPr>
            <w:del w:id="358" w:author="Haque, Tamzidul [ICG-GTS]" w:date="2012-04-15T20:01:00Z">
              <w:r w:rsidDel="00B41AEA">
                <w:rPr>
                  <w:rFonts w:cs="Arial"/>
                  <w:color w:val="0000FF"/>
                </w:rPr>
                <w:delText>2.1</w:delText>
              </w:r>
            </w:del>
          </w:p>
        </w:tc>
        <w:tc>
          <w:tcPr>
            <w:tcW w:w="9353" w:type="dxa"/>
          </w:tcPr>
          <w:p w:rsidR="00C4344D" w:rsidRPr="004872BA" w:rsidDel="00B41AEA" w:rsidRDefault="00C4344D" w:rsidP="00C4344D">
            <w:pPr>
              <w:pStyle w:val="ListParagraph"/>
              <w:ind w:left="0"/>
              <w:rPr>
                <w:del w:id="359" w:author="Haque, Tamzidul [ICG-GTS]" w:date="2012-04-15T20:01:00Z"/>
                <w:color w:val="1F497D"/>
              </w:rPr>
            </w:pPr>
            <w:del w:id="360" w:author="Haque, Tamzidul [ICG-GTS]" w:date="2012-04-15T20:01:00Z">
              <w:r w:rsidRPr="004872BA" w:rsidDel="00B41AEA">
                <w:rPr>
                  <w:color w:val="1F497D"/>
                </w:rPr>
                <w:delText>CTR qualified Collections entries for the Consolidate Customers (eg. ALICO)</w:delText>
              </w:r>
            </w:del>
          </w:p>
          <w:p w:rsidR="00C4344D" w:rsidRPr="004872BA" w:rsidDel="00B41AEA" w:rsidRDefault="00C4344D" w:rsidP="00C4344D">
            <w:pPr>
              <w:pStyle w:val="ListParagraph"/>
              <w:ind w:left="0"/>
              <w:rPr>
                <w:del w:id="361" w:author="Haque, Tamzidul [ICG-GTS]" w:date="2012-04-15T20:01:00Z"/>
                <w:color w:val="1F497D"/>
              </w:rPr>
            </w:pPr>
          </w:p>
          <w:p w:rsidR="00C4344D" w:rsidRPr="004872BA" w:rsidDel="00B41AEA" w:rsidRDefault="00C4344D" w:rsidP="00C4344D">
            <w:pPr>
              <w:pStyle w:val="ListParagraph"/>
              <w:ind w:left="0"/>
              <w:rPr>
                <w:del w:id="362" w:author="Haque, Tamzidul [ICG-GTS]" w:date="2012-04-15T20:01:00Z"/>
                <w:color w:val="1F497D"/>
              </w:rPr>
            </w:pPr>
            <w:del w:id="363" w:author="Haque, Tamzidul [ICG-GTS]" w:date="2012-04-15T20:01:00Z">
              <w:r w:rsidRPr="004872BA" w:rsidDel="00B41AEA">
                <w:rPr>
                  <w:color w:val="1F497D"/>
                </w:rPr>
                <w:delText xml:space="preserve">This has been uploaded from CCMS report to CTR-Upload after modifying CCMS entry dates to Flexcube entry dates as per agreement with client. </w:delText>
              </w:r>
              <w:r w:rsidR="00D11798" w:rsidRPr="004872BA" w:rsidDel="00B41AEA">
                <w:rPr>
                  <w:color w:val="1F497D"/>
                </w:rPr>
                <w:delText>A</w:delText>
              </w:r>
              <w:r w:rsidRPr="004872BA" w:rsidDel="00B41AEA">
                <w:rPr>
                  <w:color w:val="1F497D"/>
                </w:rPr>
                <w:delText>pproach will be to get the data from CCMS database directly into CTR after FE-triggering by user.</w:delText>
              </w:r>
            </w:del>
          </w:p>
          <w:p w:rsidR="00D11798" w:rsidRPr="004872BA" w:rsidDel="00B41AEA" w:rsidRDefault="00D11798" w:rsidP="00C4344D">
            <w:pPr>
              <w:pStyle w:val="ListParagraph"/>
              <w:ind w:left="0"/>
              <w:rPr>
                <w:del w:id="364" w:author="Haque, Tamzidul [ICG-GTS]" w:date="2012-04-15T20:01:00Z"/>
                <w:color w:val="1F497D"/>
              </w:rPr>
            </w:pPr>
          </w:p>
          <w:p w:rsidR="00D11798" w:rsidRPr="004872BA" w:rsidDel="00B41AEA" w:rsidRDefault="00D11798" w:rsidP="00D11798">
            <w:pPr>
              <w:pStyle w:val="ListParagraph"/>
              <w:ind w:left="0"/>
              <w:rPr>
                <w:del w:id="365" w:author="Haque, Tamzidul [ICG-GTS]" w:date="2012-04-15T20:01:00Z"/>
                <w:color w:val="1F497D"/>
              </w:rPr>
            </w:pPr>
            <w:del w:id="366" w:author="Haque, Tamzidul [ICG-GTS]" w:date="2012-04-15T20:01:00Z">
              <w:r w:rsidRPr="004872BA" w:rsidDel="00B41AEA">
                <w:rPr>
                  <w:color w:val="1F497D"/>
                </w:rPr>
                <w:delText>A holiday maintenance facility has to be incorporated into CTR to evaluate correct Flexcube entry date for CCMS ALICO entries.</w:delText>
              </w:r>
            </w:del>
          </w:p>
          <w:p w:rsidR="00D11798" w:rsidRPr="004872BA" w:rsidDel="00B41AEA" w:rsidRDefault="00D11798" w:rsidP="00D11798">
            <w:pPr>
              <w:pStyle w:val="ListParagraph"/>
              <w:ind w:left="0"/>
              <w:rPr>
                <w:del w:id="367" w:author="Haque, Tamzidul [ICG-GTS]" w:date="2012-04-15T20:01:00Z"/>
                <w:color w:val="1F497D"/>
              </w:rPr>
            </w:pPr>
            <w:del w:id="368" w:author="Haque, Tamzidul [ICG-GTS]" w:date="2012-04-15T20:01:00Z">
              <w:r w:rsidRPr="004872BA" w:rsidDel="00B41AEA">
                <w:rPr>
                  <w:color w:val="1F497D"/>
                </w:rPr>
                <w:delText>Logic will be, (CCMS entry date + &lt;AGREED DAY-VALUE WITH THE CUSTOMER, ONLY TO CONSIDER WORKING DAYS&gt;). If the date falls under holiday, then following working day to be taken.</w:delText>
              </w:r>
            </w:del>
          </w:p>
          <w:p w:rsidR="004872BA" w:rsidRPr="00FF4114" w:rsidRDefault="004872BA">
            <w:pPr>
              <w:pStyle w:val="ExplanatoryText"/>
              <w:rPr>
                <w:rFonts w:ascii="Arial" w:hAnsi="Arial"/>
              </w:rPr>
            </w:pPr>
          </w:p>
        </w:tc>
      </w:tr>
      <w:tr w:rsidR="004872BA">
        <w:trPr>
          <w:cantSplit/>
        </w:trPr>
        <w:tc>
          <w:tcPr>
            <w:tcW w:w="468" w:type="dxa"/>
          </w:tcPr>
          <w:p w:rsidR="004872BA" w:rsidRDefault="004872BA">
            <w:pPr>
              <w:pStyle w:val="ExplanatoryText"/>
              <w:rPr>
                <w:rFonts w:ascii="Arial" w:hAnsi="Arial"/>
                <w:iCs/>
                <w:color w:val="000080"/>
              </w:rPr>
            </w:pPr>
            <w:del w:id="369" w:author="Haque, Tamzidul [ICG-GTS]" w:date="2012-04-15T20:01:00Z">
              <w:r w:rsidDel="00B41AEA">
                <w:rPr>
                  <w:rFonts w:ascii="Arial" w:hAnsi="Arial"/>
                  <w:iCs/>
                  <w:color w:val="000080"/>
                </w:rPr>
                <w:delText>2.2</w:delText>
              </w:r>
            </w:del>
          </w:p>
        </w:tc>
        <w:tc>
          <w:tcPr>
            <w:tcW w:w="9353" w:type="dxa"/>
          </w:tcPr>
          <w:p w:rsidR="004872BA" w:rsidRDefault="004872BA">
            <w:pPr>
              <w:pStyle w:val="ExplanatoryText"/>
              <w:rPr>
                <w:rFonts w:ascii="Arial" w:hAnsi="Arial"/>
              </w:rPr>
            </w:pPr>
          </w:p>
        </w:tc>
      </w:tr>
      <w:tr w:rsidR="004872BA">
        <w:trPr>
          <w:cantSplit/>
        </w:trPr>
        <w:tc>
          <w:tcPr>
            <w:tcW w:w="9821" w:type="dxa"/>
            <w:gridSpan w:val="2"/>
          </w:tcPr>
          <w:p w:rsidR="004872BA" w:rsidRDefault="004872BA">
            <w:pPr>
              <w:pStyle w:val="Header"/>
              <w:rPr>
                <w:rFonts w:cs="Arial"/>
                <w:color w:val="0000FF"/>
              </w:rPr>
            </w:pPr>
          </w:p>
        </w:tc>
      </w:tr>
      <w:tr w:rsidR="004872BA">
        <w:trPr>
          <w:cantSplit/>
        </w:trPr>
        <w:tc>
          <w:tcPr>
            <w:tcW w:w="9821" w:type="dxa"/>
            <w:gridSpan w:val="2"/>
          </w:tcPr>
          <w:p w:rsidR="004872BA" w:rsidRDefault="004872BA">
            <w:pPr>
              <w:pStyle w:val="Header"/>
              <w:rPr>
                <w:rFonts w:cs="Arial"/>
                <w:b/>
                <w:bCs/>
                <w:color w:val="0000FF"/>
              </w:rPr>
            </w:pPr>
            <w:r>
              <w:rPr>
                <w:rFonts w:cs="Arial"/>
                <w:b/>
                <w:bCs/>
                <w:color w:val="0000FF"/>
              </w:rPr>
              <w:t>Critical Success Factors</w:t>
            </w:r>
          </w:p>
        </w:tc>
      </w:tr>
      <w:tr w:rsidR="004872BA">
        <w:trPr>
          <w:cantSplit/>
        </w:trPr>
        <w:tc>
          <w:tcPr>
            <w:tcW w:w="9821" w:type="dxa"/>
            <w:gridSpan w:val="2"/>
          </w:tcPr>
          <w:p w:rsidR="004872BA" w:rsidRDefault="004872BA">
            <w:pPr>
              <w:pStyle w:val="ExplanatoryText"/>
              <w:rPr>
                <w:rFonts w:ascii="Arial" w:hAnsi="Arial"/>
              </w:rPr>
            </w:pPr>
          </w:p>
          <w:p w:rsidR="004872BA" w:rsidRDefault="004872BA">
            <w:pPr>
              <w:pStyle w:val="ExplanatoryText"/>
              <w:rPr>
                <w:rFonts w:ascii="Arial" w:hAnsi="Arial"/>
              </w:rPr>
            </w:pPr>
          </w:p>
        </w:tc>
      </w:tr>
    </w:tbl>
    <w:p w:rsidR="004872BA" w:rsidRDefault="004872BA">
      <w:pPr>
        <w:pStyle w:val="ExplanatoryText"/>
        <w:rPr>
          <w:rFonts w:ascii="Arial" w:hAnsi="Arial"/>
        </w:rPr>
      </w:pPr>
    </w:p>
    <w:p w:rsidR="004872BA" w:rsidRDefault="004872BA">
      <w:pPr>
        <w:pStyle w:val="ExplanatoryText"/>
        <w:rPr>
          <w:rFonts w:ascii="Arial" w:hAnsi="Arial"/>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Grid>
        <w:gridCol w:w="468"/>
        <w:gridCol w:w="9353"/>
      </w:tblGrid>
      <w:tr w:rsidR="004872BA">
        <w:trPr>
          <w:cantSplit/>
        </w:trPr>
        <w:tc>
          <w:tcPr>
            <w:tcW w:w="9821" w:type="dxa"/>
            <w:gridSpan w:val="2"/>
          </w:tcPr>
          <w:p w:rsidR="004872BA" w:rsidRDefault="004872BA">
            <w:pPr>
              <w:pStyle w:val="Header"/>
              <w:rPr>
                <w:rFonts w:cs="Arial"/>
                <w:b/>
                <w:bCs/>
                <w:color w:val="0000FF"/>
              </w:rPr>
            </w:pPr>
            <w:r>
              <w:rPr>
                <w:rFonts w:cs="Arial"/>
                <w:b/>
                <w:bCs/>
                <w:color w:val="0000FF"/>
              </w:rPr>
              <w:t>Key Business Requirement</w:t>
            </w:r>
          </w:p>
        </w:tc>
      </w:tr>
      <w:tr w:rsidR="004872BA">
        <w:trPr>
          <w:cantSplit/>
        </w:trPr>
        <w:tc>
          <w:tcPr>
            <w:tcW w:w="468" w:type="dxa"/>
          </w:tcPr>
          <w:p w:rsidR="004872BA" w:rsidRDefault="004872BA">
            <w:pPr>
              <w:pStyle w:val="Header"/>
              <w:rPr>
                <w:rFonts w:cs="Arial"/>
                <w:color w:val="0000FF"/>
              </w:rPr>
            </w:pPr>
            <w:r>
              <w:rPr>
                <w:rFonts w:cs="Arial"/>
                <w:color w:val="0000FF"/>
              </w:rPr>
              <w:t>3</w:t>
            </w:r>
          </w:p>
        </w:tc>
        <w:tc>
          <w:tcPr>
            <w:tcW w:w="9353" w:type="dxa"/>
          </w:tcPr>
          <w:p w:rsidR="004872BA" w:rsidRDefault="004872BA">
            <w:pPr>
              <w:pStyle w:val="ExplanatoryText"/>
              <w:rPr>
                <w:rFonts w:ascii="Arial" w:hAnsi="Arial"/>
              </w:rPr>
            </w:pPr>
          </w:p>
        </w:tc>
      </w:tr>
      <w:tr w:rsidR="004872BA">
        <w:trPr>
          <w:cantSplit/>
        </w:trPr>
        <w:tc>
          <w:tcPr>
            <w:tcW w:w="9821" w:type="dxa"/>
            <w:gridSpan w:val="2"/>
          </w:tcPr>
          <w:p w:rsidR="004872BA" w:rsidRDefault="004872BA">
            <w:pPr>
              <w:pStyle w:val="Header"/>
              <w:rPr>
                <w:rFonts w:cs="Arial"/>
                <w:b/>
                <w:bCs/>
                <w:color w:val="0000FF"/>
              </w:rPr>
            </w:pPr>
            <w:r>
              <w:rPr>
                <w:rFonts w:cs="Arial"/>
                <w:b/>
                <w:bCs/>
                <w:color w:val="0000FF"/>
              </w:rPr>
              <w:t>Detailed Description</w:t>
            </w:r>
          </w:p>
        </w:tc>
      </w:tr>
      <w:tr w:rsidR="00FE139D" w:rsidTr="004872BA">
        <w:trPr>
          <w:cantSplit/>
        </w:trPr>
        <w:tc>
          <w:tcPr>
            <w:tcW w:w="468" w:type="dxa"/>
          </w:tcPr>
          <w:p w:rsidR="00FE139D" w:rsidRDefault="00FE139D" w:rsidP="004872BA">
            <w:pPr>
              <w:pStyle w:val="Header"/>
              <w:rPr>
                <w:rFonts w:cs="Arial"/>
                <w:color w:val="0000FF"/>
              </w:rPr>
            </w:pPr>
            <w:r>
              <w:rPr>
                <w:rFonts w:cs="Arial"/>
                <w:color w:val="0000FF"/>
              </w:rPr>
              <w:t>3.1</w:t>
            </w:r>
          </w:p>
        </w:tc>
        <w:tc>
          <w:tcPr>
            <w:tcW w:w="9353" w:type="dxa"/>
          </w:tcPr>
          <w:p w:rsidR="00FE139D" w:rsidRDefault="00FE139D" w:rsidP="00FE139D">
            <w:pPr>
              <w:pStyle w:val="ExplanatoryText"/>
              <w:rPr>
                <w:rFonts w:ascii="Arial" w:hAnsi="Arial"/>
              </w:rPr>
            </w:pPr>
            <w:r>
              <w:rPr>
                <w:rFonts w:ascii="Arial" w:hAnsi="Arial"/>
              </w:rPr>
              <w:t>Automated transaction records upload from Back-End</w:t>
            </w:r>
            <w:r w:rsidR="001C6DDE">
              <w:rPr>
                <w:rFonts w:ascii="Arial" w:hAnsi="Arial"/>
              </w:rPr>
              <w:t xml:space="preserve"> (Flexcube &amp; CCMS)</w:t>
            </w:r>
          </w:p>
        </w:tc>
      </w:tr>
      <w:tr w:rsidR="00FE139D" w:rsidTr="004872BA">
        <w:trPr>
          <w:cantSplit/>
        </w:trPr>
        <w:tc>
          <w:tcPr>
            <w:tcW w:w="468" w:type="dxa"/>
          </w:tcPr>
          <w:p w:rsidR="00FE139D" w:rsidRDefault="00FE139D" w:rsidP="004872BA">
            <w:pPr>
              <w:pStyle w:val="Header"/>
              <w:rPr>
                <w:rFonts w:cs="Arial"/>
                <w:color w:val="0000FF"/>
              </w:rPr>
            </w:pPr>
            <w:r>
              <w:rPr>
                <w:rFonts w:cs="Arial"/>
                <w:color w:val="0000FF"/>
              </w:rPr>
              <w:t>3.2</w:t>
            </w:r>
          </w:p>
        </w:tc>
        <w:tc>
          <w:tcPr>
            <w:tcW w:w="9353" w:type="dxa"/>
          </w:tcPr>
          <w:p w:rsidR="00FE139D" w:rsidRDefault="00FE139D" w:rsidP="004872BA">
            <w:pPr>
              <w:pStyle w:val="ExplanatoryText"/>
              <w:rPr>
                <w:rFonts w:ascii="Arial" w:hAnsi="Arial"/>
              </w:rPr>
            </w:pPr>
            <w:r w:rsidRPr="00FE139D">
              <w:rPr>
                <w:rFonts w:ascii="Arial" w:hAnsi="Arial"/>
              </w:rPr>
              <w:t>Holiday maintenance</w:t>
            </w:r>
          </w:p>
        </w:tc>
      </w:tr>
      <w:tr w:rsidR="00FE139D" w:rsidTr="004872BA">
        <w:trPr>
          <w:cantSplit/>
        </w:trPr>
        <w:tc>
          <w:tcPr>
            <w:tcW w:w="468" w:type="dxa"/>
          </w:tcPr>
          <w:p w:rsidR="00FE139D" w:rsidRDefault="00FE139D" w:rsidP="004872BA">
            <w:pPr>
              <w:pStyle w:val="Header"/>
              <w:rPr>
                <w:rFonts w:cs="Arial"/>
                <w:color w:val="0000FF"/>
              </w:rPr>
            </w:pPr>
            <w:r>
              <w:rPr>
                <w:rFonts w:cs="Arial"/>
                <w:color w:val="0000FF"/>
              </w:rPr>
              <w:t>3.3</w:t>
            </w:r>
          </w:p>
        </w:tc>
        <w:tc>
          <w:tcPr>
            <w:tcW w:w="9353" w:type="dxa"/>
          </w:tcPr>
          <w:p w:rsidR="00FE139D" w:rsidRDefault="00FE139D" w:rsidP="004872BA">
            <w:pPr>
              <w:pStyle w:val="ExplanatoryText"/>
              <w:rPr>
                <w:rFonts w:ascii="Arial" w:hAnsi="Arial"/>
              </w:rPr>
            </w:pPr>
            <w:r w:rsidRPr="00FE139D">
              <w:rPr>
                <w:rFonts w:ascii="Arial" w:hAnsi="Arial"/>
              </w:rPr>
              <w:t>CTR maintenances (Bank, Bank-Branch</w:t>
            </w:r>
            <w:r>
              <w:rPr>
                <w:rFonts w:ascii="Arial" w:hAnsi="Arial"/>
              </w:rPr>
              <w:t>, Owner etc.)</w:t>
            </w:r>
          </w:p>
        </w:tc>
      </w:tr>
      <w:tr w:rsidR="00FE139D" w:rsidTr="004872BA">
        <w:trPr>
          <w:cantSplit/>
        </w:trPr>
        <w:tc>
          <w:tcPr>
            <w:tcW w:w="468" w:type="dxa"/>
          </w:tcPr>
          <w:p w:rsidR="00FE139D" w:rsidRDefault="00FE139D" w:rsidP="004872BA">
            <w:pPr>
              <w:pStyle w:val="Header"/>
              <w:rPr>
                <w:rFonts w:cs="Arial"/>
                <w:color w:val="0000FF"/>
              </w:rPr>
            </w:pPr>
            <w:r>
              <w:rPr>
                <w:rFonts w:cs="Arial"/>
                <w:color w:val="0000FF"/>
              </w:rPr>
              <w:t>3.4</w:t>
            </w:r>
          </w:p>
        </w:tc>
        <w:tc>
          <w:tcPr>
            <w:tcW w:w="9353" w:type="dxa"/>
          </w:tcPr>
          <w:p w:rsidR="00FE139D" w:rsidRDefault="001C6DDE" w:rsidP="004872BA">
            <w:pPr>
              <w:pStyle w:val="ExplanatoryText"/>
              <w:rPr>
                <w:rFonts w:ascii="Arial" w:hAnsi="Arial"/>
              </w:rPr>
            </w:pPr>
            <w:r>
              <w:rPr>
                <w:rFonts w:ascii="Arial" w:hAnsi="Arial"/>
              </w:rPr>
              <w:t>Manual transaction records upload (Flexcube &amp; CCMS)</w:t>
            </w:r>
          </w:p>
        </w:tc>
      </w:tr>
      <w:tr w:rsidR="00FE139D" w:rsidTr="004872BA">
        <w:trPr>
          <w:cantSplit/>
        </w:trPr>
        <w:tc>
          <w:tcPr>
            <w:tcW w:w="468" w:type="dxa"/>
          </w:tcPr>
          <w:p w:rsidR="00FE139D" w:rsidRDefault="00C80B3B" w:rsidP="004872BA">
            <w:pPr>
              <w:pStyle w:val="Header"/>
              <w:rPr>
                <w:rFonts w:cs="Arial"/>
                <w:color w:val="0000FF"/>
              </w:rPr>
            </w:pPr>
            <w:r>
              <w:rPr>
                <w:rFonts w:cs="Arial"/>
                <w:color w:val="0000FF"/>
              </w:rPr>
              <w:t>3.5</w:t>
            </w:r>
          </w:p>
        </w:tc>
        <w:tc>
          <w:tcPr>
            <w:tcW w:w="9353" w:type="dxa"/>
          </w:tcPr>
          <w:p w:rsidR="00FE139D" w:rsidRDefault="00C80B3B" w:rsidP="004872BA">
            <w:pPr>
              <w:pStyle w:val="ExplanatoryText"/>
              <w:rPr>
                <w:rFonts w:ascii="Arial" w:hAnsi="Arial"/>
              </w:rPr>
            </w:pPr>
            <w:r>
              <w:rPr>
                <w:rFonts w:ascii="Arial" w:hAnsi="Arial"/>
              </w:rPr>
              <w:t>Validations for transactions import:</w:t>
            </w:r>
          </w:p>
          <w:p w:rsidR="00C80B3B" w:rsidRDefault="00C80B3B" w:rsidP="004872BA">
            <w:pPr>
              <w:pStyle w:val="ExplanatoryText"/>
              <w:rPr>
                <w:rFonts w:ascii="Arial" w:hAnsi="Arial"/>
              </w:rPr>
            </w:pPr>
            <w:r>
              <w:rPr>
                <w:rFonts w:ascii="Arial" w:hAnsi="Arial"/>
              </w:rPr>
              <w:t>Amount should not be 0</w:t>
            </w:r>
          </w:p>
          <w:p w:rsidR="00C80B3B" w:rsidRDefault="00C80B3B" w:rsidP="004872BA">
            <w:pPr>
              <w:pStyle w:val="ExplanatoryText"/>
              <w:rPr>
                <w:rFonts w:ascii="Arial" w:hAnsi="Arial"/>
              </w:rPr>
            </w:pPr>
            <w:r>
              <w:rPr>
                <w:rFonts w:ascii="Arial" w:hAnsi="Arial"/>
              </w:rPr>
              <w:t>Date as per selected</w:t>
            </w:r>
          </w:p>
          <w:p w:rsidR="00C80B3B" w:rsidRDefault="00C80B3B" w:rsidP="004872BA">
            <w:pPr>
              <w:pStyle w:val="ExplanatoryText"/>
              <w:rPr>
                <w:rFonts w:ascii="Arial" w:hAnsi="Arial"/>
              </w:rPr>
            </w:pPr>
            <w:r>
              <w:rPr>
                <w:rFonts w:ascii="Arial" w:hAnsi="Arial"/>
              </w:rPr>
              <w:t>Only customer account</w:t>
            </w:r>
          </w:p>
          <w:p w:rsidR="00C80B3B" w:rsidRDefault="00C80B3B" w:rsidP="004872BA">
            <w:pPr>
              <w:pStyle w:val="ExplanatoryText"/>
              <w:rPr>
                <w:rFonts w:ascii="Arial" w:hAnsi="Arial"/>
              </w:rPr>
            </w:pPr>
            <w:r>
              <w:rPr>
                <w:rFonts w:ascii="Arial" w:hAnsi="Arial"/>
              </w:rPr>
              <w:t>Transaction Code</w:t>
            </w:r>
            <w:r w:rsidR="00015DA2">
              <w:rPr>
                <w:rFonts w:ascii="Arial" w:hAnsi="Arial"/>
              </w:rPr>
              <w:t>s</w:t>
            </w:r>
          </w:p>
          <w:p w:rsidR="00015DA2" w:rsidRDefault="007070E7" w:rsidP="004872BA">
            <w:pPr>
              <w:pStyle w:val="ExplanatoryText"/>
              <w:rPr>
                <w:rFonts w:ascii="Arial" w:hAnsi="Arial"/>
              </w:rPr>
            </w:pPr>
            <w:r>
              <w:rPr>
                <w:rFonts w:ascii="Arial" w:hAnsi="Arial"/>
              </w:rPr>
              <w:t>File date and record count in footer</w:t>
            </w:r>
          </w:p>
          <w:p w:rsidR="00C80B3B" w:rsidRDefault="00C80B3B" w:rsidP="004872BA">
            <w:pPr>
              <w:pStyle w:val="ExplanatoryText"/>
              <w:rPr>
                <w:rFonts w:ascii="Arial" w:hAnsi="Arial"/>
              </w:rPr>
            </w:pPr>
          </w:p>
        </w:tc>
      </w:tr>
      <w:tr w:rsidR="00FE139D" w:rsidTr="004872BA">
        <w:trPr>
          <w:cantSplit/>
        </w:trPr>
        <w:tc>
          <w:tcPr>
            <w:tcW w:w="468" w:type="dxa"/>
          </w:tcPr>
          <w:p w:rsidR="00FE139D" w:rsidRDefault="001B664C" w:rsidP="004872BA">
            <w:pPr>
              <w:pStyle w:val="Header"/>
              <w:rPr>
                <w:rFonts w:cs="Arial"/>
                <w:color w:val="0000FF"/>
              </w:rPr>
            </w:pPr>
            <w:r>
              <w:rPr>
                <w:rFonts w:cs="Arial"/>
                <w:color w:val="0000FF"/>
              </w:rPr>
              <w:t>3.6</w:t>
            </w:r>
          </w:p>
        </w:tc>
        <w:tc>
          <w:tcPr>
            <w:tcW w:w="9353" w:type="dxa"/>
          </w:tcPr>
          <w:p w:rsidR="00FE139D" w:rsidRDefault="001B664C" w:rsidP="004872BA">
            <w:pPr>
              <w:pStyle w:val="ExplanatoryText"/>
              <w:rPr>
                <w:rFonts w:ascii="Arial" w:hAnsi="Arial"/>
              </w:rPr>
            </w:pPr>
            <w:r>
              <w:rPr>
                <w:rFonts w:ascii="Arial" w:hAnsi="Arial"/>
              </w:rPr>
              <w:t>Full maker/checker (fro upload, maintenances etc.)</w:t>
            </w:r>
          </w:p>
        </w:tc>
      </w:tr>
      <w:tr w:rsidR="00FE139D" w:rsidTr="004872BA">
        <w:trPr>
          <w:cantSplit/>
        </w:trPr>
        <w:tc>
          <w:tcPr>
            <w:tcW w:w="468" w:type="dxa"/>
          </w:tcPr>
          <w:p w:rsidR="00FE139D" w:rsidRDefault="0060605A" w:rsidP="004872BA">
            <w:pPr>
              <w:pStyle w:val="Header"/>
              <w:rPr>
                <w:rFonts w:cs="Arial"/>
                <w:color w:val="0000FF"/>
              </w:rPr>
            </w:pPr>
            <w:r>
              <w:rPr>
                <w:rFonts w:cs="Arial"/>
                <w:color w:val="0000FF"/>
              </w:rPr>
              <w:t>3.7</w:t>
            </w:r>
          </w:p>
        </w:tc>
        <w:tc>
          <w:tcPr>
            <w:tcW w:w="9353" w:type="dxa"/>
          </w:tcPr>
          <w:p w:rsidR="0060605A" w:rsidRDefault="0060605A" w:rsidP="00F654E7">
            <w:pPr>
              <w:pStyle w:val="ExplanatoryText"/>
              <w:rPr>
                <w:rFonts w:ascii="Arial" w:hAnsi="Arial"/>
              </w:rPr>
            </w:pPr>
            <w:r>
              <w:rPr>
                <w:rFonts w:ascii="Arial" w:hAnsi="Arial"/>
              </w:rPr>
              <w:t xml:space="preserve">History </w:t>
            </w:r>
            <w:r w:rsidR="00F654E7">
              <w:rPr>
                <w:rFonts w:ascii="Arial" w:hAnsi="Arial"/>
              </w:rPr>
              <w:t xml:space="preserve">of </w:t>
            </w:r>
            <w:r>
              <w:rPr>
                <w:rFonts w:ascii="Arial" w:hAnsi="Arial"/>
              </w:rPr>
              <w:t>maintenances</w:t>
            </w:r>
          </w:p>
        </w:tc>
      </w:tr>
      <w:tr w:rsidR="002C192A" w:rsidTr="004872BA">
        <w:trPr>
          <w:cantSplit/>
        </w:trPr>
        <w:tc>
          <w:tcPr>
            <w:tcW w:w="468" w:type="dxa"/>
          </w:tcPr>
          <w:p w:rsidR="002C192A" w:rsidRDefault="002C192A" w:rsidP="004872BA">
            <w:pPr>
              <w:pStyle w:val="Header"/>
              <w:rPr>
                <w:rFonts w:cs="Arial"/>
                <w:color w:val="0000FF"/>
              </w:rPr>
            </w:pPr>
            <w:r>
              <w:rPr>
                <w:rFonts w:cs="Arial"/>
                <w:color w:val="0000FF"/>
              </w:rPr>
              <w:t>3.8</w:t>
            </w:r>
          </w:p>
        </w:tc>
        <w:tc>
          <w:tcPr>
            <w:tcW w:w="9353" w:type="dxa"/>
          </w:tcPr>
          <w:p w:rsidR="002C192A" w:rsidRDefault="002C192A" w:rsidP="004872BA">
            <w:pPr>
              <w:pStyle w:val="ExplanatoryText"/>
              <w:rPr>
                <w:rFonts w:ascii="Arial" w:hAnsi="Arial"/>
              </w:rPr>
            </w:pPr>
            <w:r>
              <w:rPr>
                <w:rFonts w:ascii="Arial" w:hAnsi="Arial"/>
              </w:rPr>
              <w:t>Report output as per BBK format</w:t>
            </w:r>
          </w:p>
        </w:tc>
      </w:tr>
      <w:tr w:rsidR="00FE139D" w:rsidTr="004872BA">
        <w:trPr>
          <w:cantSplit/>
        </w:trPr>
        <w:tc>
          <w:tcPr>
            <w:tcW w:w="468" w:type="dxa"/>
          </w:tcPr>
          <w:p w:rsidR="00FE139D" w:rsidRDefault="0060605A" w:rsidP="004872BA">
            <w:pPr>
              <w:pStyle w:val="Header"/>
              <w:rPr>
                <w:rFonts w:cs="Arial"/>
                <w:color w:val="0000FF"/>
              </w:rPr>
            </w:pPr>
            <w:r>
              <w:rPr>
                <w:rFonts w:cs="Arial"/>
                <w:color w:val="0000FF"/>
              </w:rPr>
              <w:t>3.</w:t>
            </w:r>
            <w:r w:rsidR="002C192A">
              <w:rPr>
                <w:rFonts w:cs="Arial"/>
                <w:color w:val="0000FF"/>
              </w:rPr>
              <w:t>9</w:t>
            </w:r>
          </w:p>
        </w:tc>
        <w:tc>
          <w:tcPr>
            <w:tcW w:w="9353" w:type="dxa"/>
          </w:tcPr>
          <w:p w:rsidR="00FE139D" w:rsidRDefault="00496084" w:rsidP="00496084">
            <w:pPr>
              <w:pStyle w:val="ExplanatoryText"/>
              <w:rPr>
                <w:rFonts w:ascii="Arial" w:hAnsi="Arial"/>
              </w:rPr>
            </w:pPr>
            <w:r>
              <w:rPr>
                <w:rFonts w:ascii="Arial" w:hAnsi="Arial"/>
              </w:rPr>
              <w:t>Detail query screen to facilitate all kinds of user queries</w:t>
            </w:r>
          </w:p>
        </w:tc>
      </w:tr>
      <w:tr w:rsidR="004872BA">
        <w:trPr>
          <w:cantSplit/>
        </w:trPr>
        <w:tc>
          <w:tcPr>
            <w:tcW w:w="9821" w:type="dxa"/>
            <w:gridSpan w:val="2"/>
          </w:tcPr>
          <w:p w:rsidR="004872BA" w:rsidRDefault="004872BA">
            <w:pPr>
              <w:pStyle w:val="Header"/>
              <w:rPr>
                <w:rFonts w:cs="Arial"/>
                <w:color w:val="0000FF"/>
              </w:rPr>
            </w:pPr>
          </w:p>
        </w:tc>
      </w:tr>
      <w:tr w:rsidR="004872BA">
        <w:trPr>
          <w:cantSplit/>
        </w:trPr>
        <w:tc>
          <w:tcPr>
            <w:tcW w:w="9821" w:type="dxa"/>
            <w:gridSpan w:val="2"/>
          </w:tcPr>
          <w:p w:rsidR="004872BA" w:rsidRDefault="004872BA">
            <w:pPr>
              <w:pStyle w:val="Header"/>
              <w:rPr>
                <w:rFonts w:cs="Arial"/>
                <w:b/>
                <w:bCs/>
                <w:color w:val="0000FF"/>
              </w:rPr>
            </w:pPr>
            <w:r>
              <w:rPr>
                <w:rFonts w:cs="Arial"/>
                <w:b/>
                <w:bCs/>
                <w:color w:val="0000FF"/>
              </w:rPr>
              <w:t>Critical Success Factors</w:t>
            </w:r>
          </w:p>
        </w:tc>
      </w:tr>
      <w:tr w:rsidR="004872BA">
        <w:trPr>
          <w:cantSplit/>
        </w:trPr>
        <w:tc>
          <w:tcPr>
            <w:tcW w:w="9821" w:type="dxa"/>
            <w:gridSpan w:val="2"/>
          </w:tcPr>
          <w:p w:rsidR="004872BA" w:rsidRDefault="004872BA">
            <w:pPr>
              <w:pStyle w:val="ExplanatoryText"/>
              <w:rPr>
                <w:rFonts w:ascii="Arial" w:hAnsi="Arial"/>
              </w:rPr>
            </w:pPr>
          </w:p>
          <w:p w:rsidR="004872BA" w:rsidRDefault="004872BA">
            <w:pPr>
              <w:pStyle w:val="ExplanatoryText"/>
              <w:rPr>
                <w:rFonts w:ascii="Arial" w:hAnsi="Arial"/>
              </w:rPr>
            </w:pPr>
          </w:p>
        </w:tc>
      </w:tr>
    </w:tbl>
    <w:p w:rsidR="0060605A" w:rsidRDefault="0060605A" w:rsidP="0060605A">
      <w:pPr>
        <w:pStyle w:val="Heading2"/>
        <w:numPr>
          <w:ilvl w:val="0"/>
          <w:numId w:val="0"/>
        </w:numPr>
        <w:ind w:left="576" w:hanging="576"/>
        <w:rPr>
          <w:rFonts w:ascii="Arial" w:hAnsi="Arial" w:cs="Arial"/>
          <w:b w:val="0"/>
        </w:rPr>
      </w:pPr>
      <w:bookmarkStart w:id="370" w:name="_Toc22364973"/>
      <w:bookmarkStart w:id="371" w:name="_Toc98923251"/>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tblPr>
      <w:tblGrid>
        <w:gridCol w:w="468"/>
        <w:gridCol w:w="9353"/>
      </w:tblGrid>
      <w:tr w:rsidR="0060605A" w:rsidTr="004872BA">
        <w:trPr>
          <w:cantSplit/>
        </w:trPr>
        <w:tc>
          <w:tcPr>
            <w:tcW w:w="9821" w:type="dxa"/>
            <w:gridSpan w:val="2"/>
          </w:tcPr>
          <w:p w:rsidR="0060605A" w:rsidRDefault="0060605A" w:rsidP="004872BA">
            <w:pPr>
              <w:pStyle w:val="Header"/>
              <w:rPr>
                <w:rFonts w:cs="Arial"/>
                <w:b/>
                <w:bCs/>
                <w:color w:val="0000FF"/>
              </w:rPr>
            </w:pPr>
            <w:r>
              <w:rPr>
                <w:rFonts w:cs="Arial"/>
                <w:b/>
                <w:bCs/>
                <w:color w:val="0000FF"/>
              </w:rPr>
              <w:t>Key Business Requirement</w:t>
            </w:r>
          </w:p>
        </w:tc>
      </w:tr>
      <w:tr w:rsidR="0060605A" w:rsidTr="004872BA">
        <w:trPr>
          <w:cantSplit/>
        </w:trPr>
        <w:tc>
          <w:tcPr>
            <w:tcW w:w="468" w:type="dxa"/>
          </w:tcPr>
          <w:p w:rsidR="0060605A" w:rsidRDefault="00005B65" w:rsidP="004872BA">
            <w:pPr>
              <w:pStyle w:val="Header"/>
              <w:rPr>
                <w:rFonts w:cs="Arial"/>
                <w:color w:val="0000FF"/>
              </w:rPr>
            </w:pPr>
            <w:r>
              <w:rPr>
                <w:rFonts w:cs="Arial"/>
                <w:color w:val="0000FF"/>
              </w:rPr>
              <w:t>4</w:t>
            </w:r>
          </w:p>
        </w:tc>
        <w:tc>
          <w:tcPr>
            <w:tcW w:w="9353" w:type="dxa"/>
          </w:tcPr>
          <w:p w:rsidR="0060605A" w:rsidRDefault="00005B65" w:rsidP="004872BA">
            <w:pPr>
              <w:pStyle w:val="ExplanatoryText"/>
              <w:rPr>
                <w:rFonts w:ascii="Arial" w:hAnsi="Arial"/>
              </w:rPr>
            </w:pPr>
            <w:r>
              <w:rPr>
                <w:rFonts w:ascii="Arial" w:hAnsi="Arial"/>
              </w:rPr>
              <w:t>Reports</w:t>
            </w:r>
          </w:p>
        </w:tc>
      </w:tr>
      <w:tr w:rsidR="0060605A" w:rsidTr="004872BA">
        <w:trPr>
          <w:cantSplit/>
        </w:trPr>
        <w:tc>
          <w:tcPr>
            <w:tcW w:w="9821" w:type="dxa"/>
            <w:gridSpan w:val="2"/>
          </w:tcPr>
          <w:p w:rsidR="0060605A" w:rsidRDefault="0060605A" w:rsidP="004872BA">
            <w:pPr>
              <w:pStyle w:val="Header"/>
              <w:rPr>
                <w:rFonts w:cs="Arial"/>
                <w:b/>
                <w:bCs/>
                <w:color w:val="0000FF"/>
              </w:rPr>
            </w:pPr>
            <w:r>
              <w:rPr>
                <w:rFonts w:cs="Arial"/>
                <w:b/>
                <w:bCs/>
                <w:color w:val="0000FF"/>
              </w:rPr>
              <w:t>Detailed Description</w:t>
            </w:r>
          </w:p>
        </w:tc>
      </w:tr>
      <w:tr w:rsidR="0060605A" w:rsidTr="004872BA">
        <w:trPr>
          <w:cantSplit/>
        </w:trPr>
        <w:tc>
          <w:tcPr>
            <w:tcW w:w="468" w:type="dxa"/>
          </w:tcPr>
          <w:p w:rsidR="0060605A" w:rsidRDefault="00005B65" w:rsidP="004872BA">
            <w:pPr>
              <w:pStyle w:val="Header"/>
              <w:rPr>
                <w:rFonts w:cs="Arial"/>
                <w:color w:val="0000FF"/>
              </w:rPr>
            </w:pPr>
            <w:r>
              <w:rPr>
                <w:rFonts w:cs="Arial"/>
                <w:color w:val="0000FF"/>
              </w:rPr>
              <w:t>4</w:t>
            </w:r>
            <w:r w:rsidR="0060605A">
              <w:rPr>
                <w:rFonts w:cs="Arial"/>
                <w:color w:val="0000FF"/>
              </w:rPr>
              <w:t>.1</w:t>
            </w:r>
          </w:p>
        </w:tc>
        <w:tc>
          <w:tcPr>
            <w:tcW w:w="9353" w:type="dxa"/>
          </w:tcPr>
          <w:p w:rsidR="0060605A" w:rsidRDefault="00005B65" w:rsidP="004872BA">
            <w:pPr>
              <w:pStyle w:val="ExplanatoryText"/>
              <w:rPr>
                <w:rFonts w:ascii="Arial" w:hAnsi="Arial"/>
              </w:rPr>
            </w:pPr>
            <w:r>
              <w:rPr>
                <w:rFonts w:ascii="Arial" w:hAnsi="Arial"/>
              </w:rPr>
              <w:t>XL Reports for transactions and CTR for internal distribution</w:t>
            </w:r>
          </w:p>
        </w:tc>
      </w:tr>
      <w:tr w:rsidR="0060605A" w:rsidTr="004872BA">
        <w:trPr>
          <w:cantSplit/>
        </w:trPr>
        <w:tc>
          <w:tcPr>
            <w:tcW w:w="9821" w:type="dxa"/>
            <w:gridSpan w:val="2"/>
          </w:tcPr>
          <w:p w:rsidR="0060605A" w:rsidRDefault="0060605A" w:rsidP="004872BA">
            <w:pPr>
              <w:pStyle w:val="Header"/>
              <w:rPr>
                <w:rFonts w:cs="Arial"/>
                <w:color w:val="0000FF"/>
              </w:rPr>
            </w:pPr>
          </w:p>
        </w:tc>
      </w:tr>
      <w:tr w:rsidR="0060605A" w:rsidTr="004872BA">
        <w:trPr>
          <w:cantSplit/>
        </w:trPr>
        <w:tc>
          <w:tcPr>
            <w:tcW w:w="9821" w:type="dxa"/>
            <w:gridSpan w:val="2"/>
          </w:tcPr>
          <w:p w:rsidR="0060605A" w:rsidRDefault="0060605A" w:rsidP="004872BA">
            <w:pPr>
              <w:pStyle w:val="Header"/>
              <w:rPr>
                <w:rFonts w:cs="Arial"/>
                <w:b/>
                <w:bCs/>
                <w:color w:val="0000FF"/>
              </w:rPr>
            </w:pPr>
            <w:r>
              <w:rPr>
                <w:rFonts w:cs="Arial"/>
                <w:b/>
                <w:bCs/>
                <w:color w:val="0000FF"/>
              </w:rPr>
              <w:t>Critical Success Factors</w:t>
            </w:r>
          </w:p>
        </w:tc>
      </w:tr>
      <w:tr w:rsidR="0060605A" w:rsidTr="004872BA">
        <w:trPr>
          <w:cantSplit/>
        </w:trPr>
        <w:tc>
          <w:tcPr>
            <w:tcW w:w="9821" w:type="dxa"/>
            <w:gridSpan w:val="2"/>
          </w:tcPr>
          <w:p w:rsidR="0060605A" w:rsidRDefault="0060605A" w:rsidP="004872BA">
            <w:pPr>
              <w:pStyle w:val="ExplanatoryText"/>
              <w:rPr>
                <w:rFonts w:ascii="Arial" w:hAnsi="Arial"/>
              </w:rPr>
            </w:pPr>
          </w:p>
          <w:p w:rsidR="0060605A" w:rsidRDefault="0060605A" w:rsidP="004872BA">
            <w:pPr>
              <w:pStyle w:val="ExplanatoryText"/>
              <w:rPr>
                <w:rFonts w:ascii="Arial" w:hAnsi="Arial"/>
              </w:rPr>
            </w:pPr>
          </w:p>
        </w:tc>
      </w:tr>
    </w:tbl>
    <w:p w:rsidR="0060605A" w:rsidRPr="0060605A" w:rsidRDefault="0060605A" w:rsidP="0060605A">
      <w:pPr>
        <w:rPr>
          <w:lang w:val="en-GB"/>
        </w:rPr>
      </w:pPr>
    </w:p>
    <w:p w:rsidR="004872BA" w:rsidRDefault="004872BA">
      <w:pPr>
        <w:pStyle w:val="Heading2"/>
        <w:rPr>
          <w:rFonts w:ascii="Arial" w:hAnsi="Arial" w:cs="Arial"/>
        </w:rPr>
      </w:pPr>
      <w:r>
        <w:rPr>
          <w:rFonts w:ascii="Arial" w:hAnsi="Arial" w:cs="Arial"/>
        </w:rPr>
        <w:t>Performance Requirements</w:t>
      </w:r>
      <w:bookmarkEnd w:id="370"/>
      <w:bookmarkEnd w:id="371"/>
    </w:p>
    <w:p w:rsidR="004872BA" w:rsidRDefault="004872BA">
      <w:pPr>
        <w:pStyle w:val="ExplanatoryText"/>
        <w:rPr>
          <w:rFonts w:ascii="Arial" w:hAnsi="Arial"/>
        </w:rPr>
      </w:pPr>
      <w:bookmarkStart w:id="372" w:name="_Toc501440485"/>
      <w:r>
        <w:rPr>
          <w:rFonts w:ascii="Arial" w:hAnsi="Arial"/>
          <w:b/>
          <w:bCs/>
        </w:rPr>
        <w:t>(Topic Heading – no input required here)</w:t>
      </w:r>
    </w:p>
    <w:p w:rsidR="004872BA" w:rsidRDefault="004872BA">
      <w:pPr>
        <w:rPr>
          <w:rFonts w:cs="Arial"/>
        </w:rPr>
      </w:pPr>
    </w:p>
    <w:p w:rsidR="004872BA" w:rsidRDefault="004872BA">
      <w:pPr>
        <w:pStyle w:val="Heading3"/>
        <w:rPr>
          <w:rFonts w:cs="Arial"/>
        </w:rPr>
      </w:pPr>
      <w:bookmarkStart w:id="373" w:name="_Toc98923252"/>
      <w:commentRangeStart w:id="374"/>
      <w:r>
        <w:rPr>
          <w:rFonts w:cs="Arial"/>
        </w:rPr>
        <w:t>Volumes</w:t>
      </w:r>
      <w:bookmarkEnd w:id="373"/>
      <w:r>
        <w:rPr>
          <w:rFonts w:cs="Arial"/>
        </w:rPr>
        <w:t xml:space="preserve"> </w:t>
      </w:r>
      <w:commentRangeEnd w:id="374"/>
      <w:r>
        <w:rPr>
          <w:rStyle w:val="CommentReference"/>
          <w:b w:val="0"/>
          <w:vanish/>
        </w:rPr>
        <w:commentReference w:id="374"/>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75" w:name="_Toc98923253"/>
      <w:commentRangeStart w:id="376"/>
      <w:r>
        <w:rPr>
          <w:rFonts w:cs="Arial"/>
        </w:rPr>
        <w:t>Potential Growth</w:t>
      </w:r>
      <w:bookmarkEnd w:id="375"/>
      <w:commentRangeEnd w:id="376"/>
      <w:r>
        <w:rPr>
          <w:rStyle w:val="CommentReference"/>
          <w:b w:val="0"/>
          <w:vanish/>
        </w:rPr>
        <w:commentReference w:id="376"/>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77" w:name="_Toc98923254"/>
      <w:commentRangeStart w:id="378"/>
      <w:r>
        <w:rPr>
          <w:rFonts w:cs="Arial"/>
        </w:rPr>
        <w:t>Performance</w:t>
      </w:r>
      <w:bookmarkEnd w:id="377"/>
      <w:commentRangeEnd w:id="378"/>
      <w:r>
        <w:rPr>
          <w:rStyle w:val="CommentReference"/>
          <w:b w:val="0"/>
          <w:vanish/>
        </w:rPr>
        <w:commentReference w:id="378"/>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79" w:name="_Toc98923255"/>
      <w:commentRangeStart w:id="380"/>
      <w:r>
        <w:rPr>
          <w:rFonts w:cs="Arial"/>
        </w:rPr>
        <w:t>Exception Handling</w:t>
      </w:r>
      <w:bookmarkEnd w:id="379"/>
      <w:commentRangeEnd w:id="380"/>
      <w:r>
        <w:rPr>
          <w:rStyle w:val="CommentReference"/>
          <w:b w:val="0"/>
          <w:vanish/>
        </w:rPr>
        <w:commentReference w:id="380"/>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81" w:name="_Toc98923256"/>
      <w:commentRangeStart w:id="382"/>
      <w:r>
        <w:rPr>
          <w:rFonts w:cs="Arial"/>
        </w:rPr>
        <w:t>Usability</w:t>
      </w:r>
      <w:bookmarkEnd w:id="381"/>
      <w:commentRangeEnd w:id="382"/>
      <w:r>
        <w:rPr>
          <w:rStyle w:val="CommentReference"/>
          <w:b w:val="0"/>
          <w:vanish/>
        </w:rPr>
        <w:commentReference w:id="382"/>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83" w:name="_Toc98923257"/>
      <w:commentRangeStart w:id="384"/>
      <w:r>
        <w:rPr>
          <w:rFonts w:cs="Arial"/>
        </w:rPr>
        <w:t>System Availability</w:t>
      </w:r>
      <w:bookmarkEnd w:id="383"/>
      <w:commentRangeEnd w:id="384"/>
      <w:r>
        <w:rPr>
          <w:rStyle w:val="CommentReference"/>
          <w:b w:val="0"/>
          <w:vanish/>
        </w:rPr>
        <w:commentReference w:id="384"/>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85" w:name="_Toc98923258"/>
      <w:commentRangeStart w:id="386"/>
      <w:r>
        <w:rPr>
          <w:rFonts w:cs="Arial"/>
        </w:rPr>
        <w:t>Contingency and Disaster Recovery</w:t>
      </w:r>
      <w:bookmarkEnd w:id="385"/>
      <w:commentRangeEnd w:id="386"/>
      <w:r>
        <w:rPr>
          <w:rStyle w:val="CommentReference"/>
          <w:b w:val="0"/>
          <w:vanish/>
        </w:rPr>
        <w:commentReference w:id="386"/>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387" w:name="_Toc98923259"/>
      <w:commentRangeStart w:id="388"/>
      <w:r>
        <w:rPr>
          <w:rFonts w:cs="Arial"/>
        </w:rPr>
        <w:t>Help and Training</w:t>
      </w:r>
      <w:bookmarkEnd w:id="387"/>
      <w:commentRangeEnd w:id="388"/>
      <w:r>
        <w:rPr>
          <w:rStyle w:val="CommentReference"/>
          <w:b w:val="0"/>
          <w:vanish/>
        </w:rPr>
        <w:commentReference w:id="388"/>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2"/>
        <w:rPr>
          <w:rFonts w:ascii="Arial" w:hAnsi="Arial" w:cs="Arial"/>
        </w:rPr>
      </w:pPr>
      <w:bookmarkStart w:id="389" w:name="_Toc98923260"/>
      <w:r>
        <w:rPr>
          <w:rFonts w:ascii="Arial" w:hAnsi="Arial" w:cs="Arial"/>
        </w:rPr>
        <w:lastRenderedPageBreak/>
        <w:t>Information Security Requirements</w:t>
      </w:r>
      <w:bookmarkEnd w:id="389"/>
    </w:p>
    <w:p w:rsidR="004872BA" w:rsidRDefault="004872BA">
      <w:pPr>
        <w:pStyle w:val="Heading3"/>
        <w:rPr>
          <w:rFonts w:cs="Arial"/>
          <w:highlight w:val="yellow"/>
        </w:rPr>
      </w:pPr>
      <w:bookmarkStart w:id="390" w:name="_Toc54512065"/>
      <w:bookmarkStart w:id="391" w:name="_Toc98923261"/>
      <w:commentRangeStart w:id="392"/>
      <w:commentRangeStart w:id="393"/>
      <w:r>
        <w:rPr>
          <w:rFonts w:cs="Arial"/>
          <w:highlight w:val="yellow"/>
        </w:rPr>
        <w:t>General Information Security</w:t>
      </w:r>
      <w:bookmarkEnd w:id="390"/>
      <w:bookmarkEnd w:id="391"/>
      <w:commentRangeEnd w:id="392"/>
      <w:r>
        <w:rPr>
          <w:rStyle w:val="CommentReference"/>
          <w:b w:val="0"/>
          <w:vanish/>
        </w:rPr>
        <w:commentReference w:id="392"/>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highlight w:val="yellow"/>
        </w:rPr>
      </w:pPr>
      <w:bookmarkStart w:id="394" w:name="_Toc98923262"/>
      <w:r>
        <w:rPr>
          <w:rFonts w:cs="Arial"/>
          <w:highlight w:val="yellow"/>
        </w:rPr>
        <w:t>Authorization and Access Control</w:t>
      </w:r>
      <w:bookmarkEnd w:id="394"/>
      <w:commentRangeEnd w:id="393"/>
      <w:r>
        <w:rPr>
          <w:rStyle w:val="CommentReference"/>
          <w:b w:val="0"/>
          <w:vanish/>
        </w:rPr>
        <w:commentReference w:id="393"/>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highlight w:val="yellow"/>
        </w:rPr>
      </w:pPr>
      <w:bookmarkStart w:id="395" w:name="_Toc98923263"/>
      <w:commentRangeStart w:id="396"/>
      <w:r>
        <w:rPr>
          <w:rFonts w:cs="Arial"/>
          <w:highlight w:val="yellow"/>
        </w:rPr>
        <w:t>Audit Logging and Alerts</w:t>
      </w:r>
      <w:bookmarkEnd w:id="395"/>
      <w:commentRangeEnd w:id="396"/>
      <w:r>
        <w:rPr>
          <w:rStyle w:val="CommentReference"/>
          <w:b w:val="0"/>
          <w:vanish/>
        </w:rPr>
        <w:commentReference w:id="396"/>
      </w:r>
    </w:p>
    <w:p w:rsidR="004872BA" w:rsidRDefault="004872BA">
      <w:pPr>
        <w:rPr>
          <w:rFonts w:cs="Arial"/>
        </w:rPr>
      </w:pPr>
      <w:commentRangeStart w:id="397"/>
    </w:p>
    <w:p w:rsidR="004872BA" w:rsidRDefault="004872BA">
      <w:pPr>
        <w:pStyle w:val="ExplanatoryText"/>
        <w:rPr>
          <w:rFonts w:ascii="Arial" w:hAnsi="Arial"/>
        </w:rPr>
      </w:pPr>
    </w:p>
    <w:p w:rsidR="004872BA" w:rsidRDefault="004872BA">
      <w:pPr>
        <w:pStyle w:val="Heading3"/>
        <w:rPr>
          <w:rFonts w:cs="Arial"/>
          <w:highlight w:val="yellow"/>
        </w:rPr>
      </w:pPr>
      <w:bookmarkStart w:id="398" w:name="_Toc98923264"/>
      <w:r>
        <w:rPr>
          <w:rFonts w:cs="Arial"/>
          <w:highlight w:val="yellow"/>
        </w:rPr>
        <w:t>Security Administration</w:t>
      </w:r>
      <w:bookmarkEnd w:id="398"/>
      <w:commentRangeEnd w:id="397"/>
      <w:r>
        <w:rPr>
          <w:rStyle w:val="CommentReference"/>
          <w:b w:val="0"/>
          <w:vanish/>
        </w:rPr>
        <w:commentReference w:id="397"/>
      </w:r>
    </w:p>
    <w:p w:rsidR="004872BA" w:rsidRDefault="004872BA">
      <w:pPr>
        <w:rPr>
          <w:rFonts w:cs="Arial"/>
        </w:rPr>
      </w:pPr>
    </w:p>
    <w:p w:rsidR="004872BA" w:rsidRDefault="004872BA">
      <w:pPr>
        <w:rPr>
          <w:rFonts w:cs="Arial"/>
        </w:rPr>
      </w:pPr>
    </w:p>
    <w:p w:rsidR="004872BA" w:rsidRDefault="004872BA">
      <w:pPr>
        <w:pStyle w:val="ExplanatoryText"/>
        <w:rPr>
          <w:rFonts w:ascii="Arial" w:hAnsi="Arial"/>
        </w:rPr>
      </w:pPr>
    </w:p>
    <w:p w:rsidR="004872BA" w:rsidRDefault="004872BA">
      <w:pPr>
        <w:pStyle w:val="Heading2"/>
      </w:pPr>
      <w:bookmarkStart w:id="399" w:name="_Toc98923265"/>
      <w:bookmarkStart w:id="400" w:name="_Toc441048569"/>
      <w:bookmarkEnd w:id="372"/>
      <w:r>
        <w:t>Regulatory, Audit and Data Retention Requirements</w:t>
      </w:r>
      <w:bookmarkEnd w:id="399"/>
      <w:r>
        <w:br/>
      </w:r>
    </w:p>
    <w:p w:rsidR="004872BA" w:rsidRDefault="004872BA">
      <w:pPr>
        <w:pStyle w:val="Heading3"/>
        <w:rPr>
          <w:rFonts w:cs="Arial"/>
        </w:rPr>
      </w:pPr>
      <w:bookmarkStart w:id="401" w:name="_Toc67302480"/>
      <w:bookmarkStart w:id="402" w:name="_Toc98923266"/>
      <w:commentRangeStart w:id="403"/>
      <w:r>
        <w:rPr>
          <w:rFonts w:cs="Arial"/>
        </w:rPr>
        <w:t>Regulatory / Audit Requirements</w:t>
      </w:r>
      <w:bookmarkEnd w:id="401"/>
      <w:bookmarkEnd w:id="402"/>
      <w:commentRangeEnd w:id="403"/>
      <w:r>
        <w:rPr>
          <w:rStyle w:val="CommentReference"/>
          <w:b w:val="0"/>
          <w:vanish/>
        </w:rPr>
        <w:commentReference w:id="403"/>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3"/>
        <w:rPr>
          <w:rFonts w:cs="Arial"/>
        </w:rPr>
      </w:pPr>
      <w:bookmarkStart w:id="404" w:name="_Toc67302481"/>
      <w:bookmarkStart w:id="405" w:name="_Toc98923267"/>
      <w:commentRangeStart w:id="406"/>
      <w:r>
        <w:rPr>
          <w:rFonts w:cs="Arial"/>
        </w:rPr>
        <w:t>Data Retention Requirements</w:t>
      </w:r>
      <w:bookmarkEnd w:id="404"/>
      <w:bookmarkEnd w:id="405"/>
      <w:commentRangeEnd w:id="406"/>
      <w:r>
        <w:rPr>
          <w:rStyle w:val="CommentReference"/>
          <w:b w:val="0"/>
          <w:vanish/>
        </w:rPr>
        <w:commentReference w:id="406"/>
      </w:r>
    </w:p>
    <w:p w:rsidR="004872BA" w:rsidRDefault="004872BA">
      <w:pPr>
        <w:pStyle w:val="ExplanatoryText"/>
        <w:rPr>
          <w:rFonts w:ascii="Arial" w:hAnsi="Arial"/>
        </w:rPr>
      </w:pPr>
    </w:p>
    <w:p w:rsidR="004872BA" w:rsidRDefault="004872BA">
      <w:pPr>
        <w:pStyle w:val="Heading1"/>
        <w:rPr>
          <w:rFonts w:cs="Arial"/>
        </w:rPr>
      </w:pPr>
      <w:bookmarkStart w:id="407" w:name="_Toc22364983"/>
      <w:bookmarkStart w:id="408" w:name="_Toc98923268"/>
      <w:bookmarkEnd w:id="400"/>
      <w:r>
        <w:rPr>
          <w:rFonts w:cs="Arial"/>
        </w:rPr>
        <w:t>Delivery and Transition Strategies</w:t>
      </w:r>
      <w:bookmarkEnd w:id="407"/>
      <w:bookmarkEnd w:id="408"/>
    </w:p>
    <w:p w:rsidR="004872BA" w:rsidRDefault="004872BA">
      <w:pPr>
        <w:pStyle w:val="ExplanatoryText"/>
        <w:rPr>
          <w:rFonts w:ascii="Arial" w:hAnsi="Arial"/>
          <w:b/>
          <w:bCs/>
        </w:rPr>
      </w:pPr>
      <w:r>
        <w:rPr>
          <w:rFonts w:ascii="Arial" w:hAnsi="Arial"/>
          <w:b/>
          <w:bCs/>
        </w:rPr>
        <w:t>(Topic Heading – no input required here)</w:t>
      </w:r>
    </w:p>
    <w:p w:rsidR="004872BA" w:rsidRDefault="004872BA">
      <w:pPr>
        <w:pStyle w:val="ExplanatoryText"/>
        <w:rPr>
          <w:rFonts w:ascii="Arial" w:hAnsi="Arial"/>
        </w:rPr>
      </w:pPr>
    </w:p>
    <w:p w:rsidR="004872BA" w:rsidRDefault="004872BA">
      <w:pPr>
        <w:pStyle w:val="Heading2"/>
        <w:rPr>
          <w:rFonts w:ascii="Arial" w:hAnsi="Arial" w:cs="Arial"/>
        </w:rPr>
      </w:pPr>
      <w:bookmarkStart w:id="409" w:name="_Toc22364984"/>
      <w:bookmarkStart w:id="410" w:name="_Toc98923269"/>
      <w:commentRangeStart w:id="411"/>
      <w:r>
        <w:rPr>
          <w:rFonts w:ascii="Arial" w:hAnsi="Arial" w:cs="Arial"/>
        </w:rPr>
        <w:t>User Acceptance Testing Groups</w:t>
      </w:r>
      <w:bookmarkEnd w:id="409"/>
      <w:bookmarkEnd w:id="410"/>
      <w:commentRangeEnd w:id="411"/>
      <w:r>
        <w:rPr>
          <w:rStyle w:val="CommentReference"/>
          <w:rFonts w:ascii="Arial" w:hAnsi="Arial"/>
          <w:b w:val="0"/>
          <w:vanish/>
        </w:rPr>
        <w:commentReference w:id="411"/>
      </w:r>
    </w:p>
    <w:p w:rsidR="004872BA" w:rsidRDefault="004872BA">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440"/>
        <w:gridCol w:w="3690"/>
        <w:gridCol w:w="1432"/>
        <w:gridCol w:w="1682"/>
      </w:tblGrid>
      <w:tr w:rsidR="004872BA">
        <w:trPr>
          <w:cantSplit/>
        </w:trPr>
        <w:tc>
          <w:tcPr>
            <w:tcW w:w="1800" w:type="dxa"/>
            <w:shd w:val="clear" w:color="auto" w:fill="CCCCCC"/>
            <w:vAlign w:val="center"/>
          </w:tcPr>
          <w:p w:rsidR="004872BA" w:rsidRDefault="004872BA">
            <w:pPr>
              <w:pStyle w:val="Header"/>
              <w:tabs>
                <w:tab w:val="clear" w:pos="4153"/>
                <w:tab w:val="clear" w:pos="8306"/>
              </w:tabs>
              <w:jc w:val="center"/>
              <w:rPr>
                <w:rFonts w:cs="Arial"/>
                <w:b/>
              </w:rPr>
            </w:pPr>
            <w:r>
              <w:rPr>
                <w:rFonts w:cs="Arial"/>
                <w:b/>
              </w:rPr>
              <w:t>Business Group</w:t>
            </w:r>
          </w:p>
        </w:tc>
        <w:tc>
          <w:tcPr>
            <w:tcW w:w="1440" w:type="dxa"/>
            <w:shd w:val="clear" w:color="auto" w:fill="CCCCCC"/>
            <w:vAlign w:val="center"/>
          </w:tcPr>
          <w:p w:rsidR="004872BA" w:rsidRDefault="004872BA">
            <w:pPr>
              <w:pStyle w:val="Header"/>
              <w:tabs>
                <w:tab w:val="clear" w:pos="4153"/>
                <w:tab w:val="clear" w:pos="8306"/>
              </w:tabs>
              <w:jc w:val="center"/>
              <w:rPr>
                <w:rFonts w:cs="Arial"/>
                <w:b/>
              </w:rPr>
            </w:pPr>
            <w:r>
              <w:rPr>
                <w:rFonts w:cs="Arial"/>
                <w:b/>
              </w:rPr>
              <w:t>Region</w:t>
            </w:r>
          </w:p>
        </w:tc>
        <w:tc>
          <w:tcPr>
            <w:tcW w:w="3690" w:type="dxa"/>
            <w:shd w:val="clear" w:color="auto" w:fill="CCCCCC"/>
            <w:vAlign w:val="center"/>
          </w:tcPr>
          <w:p w:rsidR="004872BA" w:rsidRDefault="004872BA">
            <w:pPr>
              <w:jc w:val="center"/>
              <w:rPr>
                <w:rFonts w:cs="Arial"/>
                <w:b/>
              </w:rPr>
            </w:pPr>
            <w:r>
              <w:rPr>
                <w:rFonts w:cs="Arial"/>
                <w:b/>
              </w:rPr>
              <w:t>Requirements to test</w:t>
            </w:r>
          </w:p>
        </w:tc>
        <w:tc>
          <w:tcPr>
            <w:tcW w:w="1432" w:type="dxa"/>
            <w:shd w:val="clear" w:color="auto" w:fill="CCCCCC"/>
            <w:vAlign w:val="center"/>
          </w:tcPr>
          <w:p w:rsidR="004872BA" w:rsidRDefault="004872BA">
            <w:pPr>
              <w:pStyle w:val="Header"/>
              <w:tabs>
                <w:tab w:val="clear" w:pos="4153"/>
                <w:tab w:val="clear" w:pos="8306"/>
              </w:tabs>
              <w:jc w:val="center"/>
              <w:rPr>
                <w:rFonts w:cs="Arial"/>
                <w:b/>
              </w:rPr>
            </w:pPr>
            <w:r>
              <w:rPr>
                <w:rFonts w:cs="Arial"/>
                <w:b/>
              </w:rPr>
              <w:t>Testing New or changed Functionality</w:t>
            </w:r>
          </w:p>
        </w:tc>
        <w:tc>
          <w:tcPr>
            <w:tcW w:w="1682" w:type="dxa"/>
            <w:shd w:val="clear" w:color="auto" w:fill="CCCCCC"/>
            <w:vAlign w:val="center"/>
          </w:tcPr>
          <w:p w:rsidR="004872BA" w:rsidRDefault="004872BA">
            <w:pPr>
              <w:jc w:val="center"/>
              <w:rPr>
                <w:rFonts w:cs="Arial"/>
                <w:b/>
              </w:rPr>
            </w:pPr>
            <w:r>
              <w:rPr>
                <w:rFonts w:cs="Arial"/>
                <w:b/>
              </w:rPr>
              <w:t>Re-testing Current Functionality</w:t>
            </w: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r w:rsidR="004872BA">
        <w:trPr>
          <w:cantSplit/>
        </w:trPr>
        <w:tc>
          <w:tcPr>
            <w:tcW w:w="1800" w:type="dxa"/>
          </w:tcPr>
          <w:p w:rsidR="004872BA" w:rsidRDefault="004872BA">
            <w:pPr>
              <w:pStyle w:val="Header"/>
              <w:tabs>
                <w:tab w:val="clear" w:pos="4153"/>
                <w:tab w:val="clear" w:pos="8306"/>
              </w:tabs>
              <w:rPr>
                <w:rFonts w:cs="Arial"/>
              </w:rPr>
            </w:pPr>
          </w:p>
        </w:tc>
        <w:tc>
          <w:tcPr>
            <w:tcW w:w="1440" w:type="dxa"/>
          </w:tcPr>
          <w:p w:rsidR="004872BA" w:rsidRDefault="004872BA">
            <w:pPr>
              <w:pStyle w:val="Header"/>
              <w:tabs>
                <w:tab w:val="clear" w:pos="4153"/>
                <w:tab w:val="clear" w:pos="8306"/>
              </w:tabs>
              <w:rPr>
                <w:rFonts w:cs="Arial"/>
              </w:rPr>
            </w:pPr>
          </w:p>
        </w:tc>
        <w:tc>
          <w:tcPr>
            <w:tcW w:w="3690" w:type="dxa"/>
          </w:tcPr>
          <w:p w:rsidR="004872BA" w:rsidRDefault="004872BA">
            <w:pPr>
              <w:pStyle w:val="Header"/>
              <w:tabs>
                <w:tab w:val="clear" w:pos="4153"/>
                <w:tab w:val="clear" w:pos="8306"/>
              </w:tabs>
              <w:rPr>
                <w:rFonts w:cs="Arial"/>
              </w:rPr>
            </w:pPr>
          </w:p>
        </w:tc>
        <w:tc>
          <w:tcPr>
            <w:tcW w:w="1432" w:type="dxa"/>
          </w:tcPr>
          <w:p w:rsidR="004872BA" w:rsidRDefault="004872BA">
            <w:pPr>
              <w:pStyle w:val="Header"/>
              <w:tabs>
                <w:tab w:val="clear" w:pos="4153"/>
                <w:tab w:val="clear" w:pos="8306"/>
              </w:tabs>
              <w:jc w:val="center"/>
              <w:rPr>
                <w:rFonts w:cs="Arial"/>
              </w:rPr>
            </w:pPr>
          </w:p>
        </w:tc>
        <w:tc>
          <w:tcPr>
            <w:tcW w:w="1682" w:type="dxa"/>
          </w:tcPr>
          <w:p w:rsidR="004872BA" w:rsidRDefault="004872BA">
            <w:pPr>
              <w:pStyle w:val="Header"/>
              <w:tabs>
                <w:tab w:val="clear" w:pos="4153"/>
                <w:tab w:val="clear" w:pos="8306"/>
              </w:tabs>
              <w:jc w:val="center"/>
              <w:rPr>
                <w:rFonts w:cs="Arial"/>
              </w:rPr>
            </w:pPr>
          </w:p>
        </w:tc>
      </w:tr>
    </w:tbl>
    <w:p w:rsidR="004872BA" w:rsidRDefault="004872BA">
      <w:pPr>
        <w:rPr>
          <w:rFonts w:cs="Arial"/>
          <w:b/>
        </w:rPr>
      </w:pPr>
    </w:p>
    <w:p w:rsidR="004872BA" w:rsidRDefault="004872BA">
      <w:pPr>
        <w:pStyle w:val="Heading2"/>
        <w:rPr>
          <w:rFonts w:ascii="Arial" w:hAnsi="Arial" w:cs="Arial"/>
        </w:rPr>
      </w:pPr>
      <w:bookmarkStart w:id="412" w:name="_Toc98923270"/>
      <w:commentRangeStart w:id="413"/>
      <w:r>
        <w:rPr>
          <w:rFonts w:ascii="Arial" w:hAnsi="Arial" w:cs="Arial"/>
        </w:rPr>
        <w:t>Implementation Considerations</w:t>
      </w:r>
      <w:bookmarkEnd w:id="412"/>
      <w:commentRangeEnd w:id="413"/>
      <w:r>
        <w:rPr>
          <w:rStyle w:val="CommentReference"/>
          <w:rFonts w:ascii="Arial" w:hAnsi="Arial"/>
          <w:b w:val="0"/>
          <w:vanish/>
        </w:rPr>
        <w:commentReference w:id="413"/>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2"/>
        <w:rPr>
          <w:rFonts w:ascii="Arial" w:hAnsi="Arial" w:cs="Arial"/>
        </w:rPr>
      </w:pPr>
      <w:bookmarkStart w:id="414" w:name="_Toc98923271"/>
      <w:commentRangeStart w:id="415"/>
      <w:r>
        <w:rPr>
          <w:rFonts w:ascii="Arial" w:hAnsi="Arial" w:cs="Arial"/>
        </w:rPr>
        <w:lastRenderedPageBreak/>
        <w:t>Project Timing Considerations</w:t>
      </w:r>
      <w:bookmarkEnd w:id="414"/>
      <w:commentRangeEnd w:id="415"/>
      <w:r>
        <w:rPr>
          <w:rStyle w:val="CommentReference"/>
          <w:rFonts w:ascii="Arial" w:hAnsi="Arial"/>
          <w:b w:val="0"/>
          <w:vanish/>
        </w:rPr>
        <w:commentReference w:id="415"/>
      </w:r>
    </w:p>
    <w:p w:rsidR="004872BA" w:rsidRDefault="004872BA">
      <w:pPr>
        <w:pStyle w:val="ExplanatoryText"/>
        <w:rPr>
          <w:rFonts w:ascii="Arial" w:hAnsi="Arial"/>
        </w:rPr>
      </w:pPr>
    </w:p>
    <w:p w:rsidR="004872BA" w:rsidRDefault="004872BA">
      <w:pPr>
        <w:pStyle w:val="ExplanatoryText"/>
        <w:rPr>
          <w:rFonts w:ascii="Arial" w:hAnsi="Arial"/>
        </w:rPr>
      </w:pPr>
      <w:r>
        <w:rPr>
          <w:rFonts w:ascii="Arial" w:hAnsi="Arial"/>
        </w:rPr>
        <w:t xml:space="preserve"> </w:t>
      </w:r>
    </w:p>
    <w:p w:rsidR="004872BA" w:rsidRDefault="004872BA">
      <w:pPr>
        <w:pStyle w:val="Heading1"/>
        <w:rPr>
          <w:rFonts w:cs="Arial"/>
        </w:rPr>
      </w:pPr>
      <w:bookmarkStart w:id="416" w:name="_Toc98923272"/>
      <w:bookmarkStart w:id="417" w:name="_Toc22364989"/>
      <w:commentRangeStart w:id="418"/>
      <w:r>
        <w:rPr>
          <w:rFonts w:cs="Arial"/>
        </w:rPr>
        <w:t>Glossary of terms</w:t>
      </w:r>
      <w:bookmarkEnd w:id="416"/>
      <w:commentRangeEnd w:id="418"/>
      <w:r>
        <w:rPr>
          <w:rStyle w:val="CommentReference"/>
          <w:b w:val="0"/>
          <w:caps w:val="0"/>
          <w:vanish/>
          <w:kern w:val="0"/>
        </w:rPr>
        <w:commentReference w:id="418"/>
      </w:r>
    </w:p>
    <w:p w:rsidR="004872BA" w:rsidRDefault="004872BA">
      <w:pPr>
        <w:pStyle w:val="ExplanatoryText"/>
        <w:rPr>
          <w:rFonts w:ascii="Arial" w:hAnsi="Arial"/>
        </w:rPr>
      </w:pPr>
    </w:p>
    <w:p w:rsidR="004872BA" w:rsidRDefault="004872BA">
      <w:pPr>
        <w:pStyle w:val="ExplanatoryText"/>
        <w:rPr>
          <w:rFonts w:ascii="Arial" w:hAnsi="Arial"/>
        </w:rPr>
      </w:pPr>
    </w:p>
    <w:p w:rsidR="004872BA" w:rsidRDefault="004872BA">
      <w:pPr>
        <w:pStyle w:val="Heading1"/>
        <w:rPr>
          <w:rFonts w:cs="Arial"/>
        </w:rPr>
      </w:pPr>
      <w:bookmarkStart w:id="419" w:name="_Toc98923273"/>
      <w:commentRangeStart w:id="420"/>
      <w:r>
        <w:rPr>
          <w:rFonts w:cs="Arial"/>
        </w:rPr>
        <w:t>Appendices</w:t>
      </w:r>
      <w:bookmarkEnd w:id="417"/>
      <w:bookmarkEnd w:id="419"/>
      <w:commentRangeEnd w:id="420"/>
      <w:r>
        <w:rPr>
          <w:rStyle w:val="CommentReference"/>
          <w:b w:val="0"/>
          <w:caps w:val="0"/>
          <w:vanish/>
          <w:kern w:val="0"/>
        </w:rPr>
        <w:commentReference w:id="420"/>
      </w:r>
    </w:p>
    <w:p w:rsidR="004872BA" w:rsidRDefault="004872BA">
      <w:pPr>
        <w:pStyle w:val="ExplanatoryText"/>
      </w:pPr>
    </w:p>
    <w:p w:rsidR="004872BA" w:rsidRDefault="004872BA">
      <w:pPr>
        <w:ind w:left="432"/>
        <w:rPr>
          <w:rFonts w:cs="Arial"/>
        </w:rPr>
      </w:pPr>
    </w:p>
    <w:p w:rsidR="004872BA" w:rsidRDefault="004872BA">
      <w:pPr>
        <w:pStyle w:val="ExplanatoryText"/>
        <w:rPr>
          <w:rFonts w:ascii="Arial" w:hAnsi="Arial"/>
        </w:rPr>
      </w:pPr>
    </w:p>
    <w:p w:rsidR="004872BA" w:rsidRDefault="004872BA"/>
    <w:sectPr w:rsidR="004872BA" w:rsidSect="00587C72">
      <w:footerReference w:type="default" r:id="rId9"/>
      <w:headerReference w:type="first" r:id="rId10"/>
      <w:footerReference w:type="first" r:id="rId11"/>
      <w:pgSz w:w="12240" w:h="15840" w:code="1"/>
      <w:pgMar w:top="1440" w:right="1152" w:bottom="1440" w:left="1152"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emplate Guidelines" w:date="2012-04-15T15:40:00Z" w:initials="TG">
    <w:p w:rsidR="00B23905" w:rsidRDefault="00B23905">
      <w:pPr>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rPr>
        <w:instrText xml:space="preserve">  </w:instrText>
      </w:r>
      <w:r>
        <w:rPr>
          <w:rFonts w:ascii="Arial" w:hAnsi="Arial" w:cs="Arial"/>
        </w:rPr>
        <w:fldChar w:fldCharType="end"/>
      </w:r>
      <w:r>
        <w:rPr>
          <w:rStyle w:val="CommentReference"/>
          <w:rFonts w:ascii="Arial" w:hAnsi="Arial" w:cs="Arial"/>
        </w:rPr>
        <w:annotationRef/>
      </w:r>
      <w:r>
        <w:rPr>
          <w:rFonts w:ascii="Arial" w:hAnsi="Arial" w:cs="Arial"/>
        </w:rPr>
        <w:t>The following table records information regarding released versions of this document and briefly describes the changes made to them.</w:t>
      </w:r>
    </w:p>
    <w:p w:rsidR="00B23905" w:rsidRDefault="00B23905">
      <w:pPr>
        <w:pStyle w:val="CommentText"/>
        <w:rPr>
          <w:rFonts w:cs="Arial"/>
        </w:rPr>
      </w:pPr>
    </w:p>
  </w:comment>
  <w:comment w:id="12" w:author="Template Guidelines" w:date="2012-04-15T15:40:00Z" w:initials="TG">
    <w:p w:rsidR="00B23905" w:rsidRDefault="00B23905">
      <w:pPr>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rPr>
        <w:instrText xml:space="preserve">  </w:instrText>
      </w:r>
      <w:r>
        <w:rPr>
          <w:rFonts w:ascii="Arial" w:hAnsi="Arial" w:cs="Arial"/>
        </w:rPr>
        <w:fldChar w:fldCharType="end"/>
      </w:r>
      <w:r>
        <w:rPr>
          <w:rStyle w:val="CommentReference"/>
          <w:rFonts w:ascii="Arial" w:hAnsi="Arial" w:cs="Arial"/>
        </w:rPr>
        <w:annotationRef/>
      </w:r>
      <w:r>
        <w:rPr>
          <w:rFonts w:ascii="Arial" w:hAnsi="Arial" w:cs="Arial"/>
        </w:rPr>
        <w:t>List the individuals that must review or approve this document.  An “X” indicates whether the individual is a reviewer only or a reviewer and approver.  (Choose One)  The actual approvals will be documented in SDLCW.</w:t>
      </w:r>
    </w:p>
    <w:p w:rsidR="00B23905" w:rsidRDefault="00B23905">
      <w:pPr>
        <w:pStyle w:val="CommentText"/>
        <w:rPr>
          <w:rFonts w:cs="Arial"/>
        </w:rPr>
      </w:pPr>
    </w:p>
  </w:comment>
  <w:comment w:id="15"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The executive summary should highlight the business drivers for the project, the expected benefits, and the current status of the project.  The goal is to provide user management with 1 concise paragraph that simply states the objectives and scope of the project.</w:t>
      </w:r>
    </w:p>
  </w:comment>
  <w:comment w:id="20"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Define the current constraints/business needs that this project is being initiated to address.  What can you create, fix or improve?  What are the drivers for the project (improved process/risk reduction/external mandate etc)? Also indicate if this project or any requirement within is addressing a Corrective Action Plan (CAP) or Risk Assessment (RA). If Yes, please specify the CITE #.</w:t>
      </w:r>
    </w:p>
  </w:comment>
  <w:comment w:id="25"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Define what the project should achieve and what rewards will be realized with this achievement.  The benefits should include any cost reduction, revenue generation opportunities, productivity increases, customer experience improvement etc.  This should flow directly from the problem/need that was addressed in the previous section. The level of detail will be dependent upon the individual project.</w:t>
      </w:r>
    </w:p>
  </w:comment>
  <w:comment w:id="28"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Define how success will be measured and realized.  How will you know if the project is successful?  What do you consider the criteria for which to measure success?  e.g. Risk will be reduced for the following reasons…  Risk reduction will be realized by fewer reported problems by the client.  Or we will generate revenue as a result of mining data across branches.</w:t>
      </w:r>
    </w:p>
  </w:comment>
  <w:comment w:id="30" w:author="Template Guidelines" w:date="2012-04-15T15:40:00Z" w:initials="TG">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Based on current knowledge, list the circumstances and events that are highly likely to occur that are outside the total control of the project team.   e.g. Assume that project X will be completed prior to implementation of project Y.  </w:t>
      </w:r>
    </w:p>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t xml:space="preserve">Also list those circumstances and events that could constrain the project and impact the delivery of the solution.  e.g. the project must be implemented within a strict and specified dollar amount. </w:t>
      </w:r>
    </w:p>
    <w:p w:rsidR="00B23905" w:rsidRDefault="00B23905">
      <w:pPr>
        <w:pStyle w:val="CommentText"/>
        <w:rPr>
          <w:rFonts w:cs="Arial"/>
        </w:rPr>
      </w:pPr>
    </w:p>
  </w:comment>
  <w:comment w:id="38" w:author="Template Guidelines" w:date="2012-04-15T15:40:00Z" w:initials="TG">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Describe the current business operations.  This should include a breakdown of processes relevant to the project, both manual and automated, and business groups involved in the current processing. Any systems that are currently used should also be included.</w:t>
      </w:r>
    </w:p>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t>Where possible, this should be in the form of a business flow diagram</w:t>
      </w:r>
    </w:p>
    <w:p w:rsidR="00B23905" w:rsidRDefault="00B23905">
      <w:pPr>
        <w:pStyle w:val="ExplanatoryText"/>
        <w:rPr>
          <w:rFonts w:ascii="Arial" w:hAnsi="Arial"/>
          <w:color w:val="auto"/>
        </w:rPr>
      </w:pPr>
    </w:p>
    <w:p w:rsidR="00B23905" w:rsidRDefault="00B23905">
      <w:pPr>
        <w:pStyle w:val="CommentText"/>
        <w:rPr>
          <w:rFonts w:cs="Arial"/>
        </w:rPr>
      </w:pPr>
    </w:p>
  </w:comment>
  <w:comment w:id="44"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Identify the inefficiencies, limitations and drawbacks of the current environment, and point out the opportunities for improvement. e.g. no end-user reporting; the technology group must run all reports…it would be more time efficient and cost effective for the user to run reports.   Where possible use quantitative measurements, e.g. the time to undertake a particular operation.</w:t>
      </w:r>
    </w:p>
  </w:comment>
  <w:comment w:id="49"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Describe the high-level requirements of the desired process.  What process is being sought after?</w:t>
      </w:r>
    </w:p>
  </w:comment>
  <w:comment w:id="55" w:author="Template Guidelines" w:date="2012-04-15T15:40:00Z" w:initials="TG">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List which business groups are in scope e.g. CIB – General Services – Graphics - North America.</w:t>
      </w:r>
    </w:p>
    <w:p w:rsidR="00B23905" w:rsidRDefault="00B23905">
      <w:pPr>
        <w:pStyle w:val="CommentText"/>
        <w:rPr>
          <w:rFonts w:cs="Arial"/>
        </w:rPr>
      </w:pPr>
      <w:r>
        <w:rPr>
          <w:rFonts w:cs="Arial"/>
        </w:rPr>
        <w:t>Also, list those business groups that will not be impacted by this process/change. e.g. CIB – General Services – Graphics - Europe will not included in this process change.</w:t>
      </w:r>
    </w:p>
  </w:comment>
  <w:comment w:id="59"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List which business product / transaction types are either in scope (part of this process/change) or out of scope (not included in this process/change). e.g. feed to general ledger to charge back labor costs to clients will be in scope however, charge back of costs for materials will not be addressed in this change.</w:t>
      </w:r>
    </w:p>
  </w:comment>
  <w:comment w:id="62"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List the business groups, locations, and number of users who will be directly impacted by the project.</w:t>
      </w:r>
    </w:p>
  </w:comment>
  <w:comment w:id="65"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Are there any other business groups that could be impacted by this change?  List secondary stakeholders. e.g. all CIB departments that use the North American Graphics department for graphics work will now be charged for the cost of labor.</w:t>
      </w:r>
    </w:p>
  </w:comment>
  <w:comment w:id="68" w:author="Template Guidelines" w:date="2012-04-15T15:40:00Z" w:initials="TG">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The specific requirements that must be fulfilled should be detailed in this section. This will form the core statement of requirements on which the Functional Requirements Document will be based. Ensure that the requirements are Precise, Achievable, Measurable/Testable, Realistic and Meet business objectives. </w:t>
      </w:r>
    </w:p>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t>Wherever possible, attempt to state the business requirement only, and not the application or system on which a solution may be based. Each high-level requirement should be documented in a separate section below, which requests the detailed information required for the preparation of a comprehensive Functional Specification for this project</w:t>
      </w:r>
    </w:p>
    <w:p w:rsidR="00B23905" w:rsidRDefault="00B23905">
      <w:pPr>
        <w:pStyle w:val="ExplanatoryText"/>
        <w:rPr>
          <w:rFonts w:ascii="Arial" w:hAnsi="Arial"/>
          <w:color w:val="auto"/>
        </w:rPr>
      </w:pPr>
    </w:p>
    <w:p w:rsidR="00B23905" w:rsidRDefault="00B23905">
      <w:pPr>
        <w:pStyle w:val="CommentText"/>
        <w:rPr>
          <w:rFonts w:cs="Arial"/>
        </w:rPr>
      </w:pPr>
      <w:r>
        <w:rPr>
          <w:rFonts w:cs="Arial"/>
        </w:rPr>
        <w:t>Keep in mind to include items such as Data Conversion and Reporting in the Key Business Requirements.</w:t>
      </w:r>
    </w:p>
    <w:p w:rsidR="00B23905" w:rsidRDefault="00B23905">
      <w:pPr>
        <w:pStyle w:val="CommentText"/>
        <w:rPr>
          <w:rFonts w:cs="Arial"/>
        </w:rPr>
      </w:pPr>
    </w:p>
    <w:p w:rsidR="00B23905" w:rsidRDefault="00B23905">
      <w:pPr>
        <w:pStyle w:val="CommentText"/>
        <w:rPr>
          <w:rFonts w:cs="Arial"/>
        </w:rPr>
      </w:pPr>
      <w:r>
        <w:rPr>
          <w:rFonts w:cs="Arial"/>
        </w:rPr>
        <w:t>To enter extra business Requirements, copy and paste the entire form.</w:t>
      </w:r>
    </w:p>
  </w:comment>
  <w:comment w:id="126" w:author="Haque, Tamzidul [ICG-GTS]" w:date="2012-04-15T15:40:00Z" w:initials="TH">
    <w:p w:rsidR="00B23905" w:rsidRDefault="00B23905">
      <w:pPr>
        <w:pStyle w:val="CommentText"/>
      </w:pPr>
      <w:r>
        <w:rPr>
          <w:rStyle w:val="CommentReference"/>
        </w:rPr>
        <w:annotationRef/>
      </w:r>
      <w:r>
        <w:t>Need to exempt suspense accounts as well</w:t>
      </w:r>
    </w:p>
  </w:comment>
  <w:comment w:id="147" w:author="Haque, Tamzidul [ICG-GTS]" w:date="2012-04-15T15:40:00Z" w:initials="TH">
    <w:p w:rsidR="00B23905" w:rsidRDefault="00B23905">
      <w:pPr>
        <w:pStyle w:val="CommentText"/>
      </w:pPr>
      <w:r>
        <w:rPr>
          <w:rStyle w:val="CommentReference"/>
        </w:rPr>
        <w:annotationRef/>
      </w:r>
      <w:r>
        <w:t xml:space="preserve">Currently credit to customer account (e.g. Alico) is done by Motijheel branch only. As such the deposits to other branch are not getting reported as online cash deposit (where customer account with Motijheel branch) or vice versa. So need to put some logic for this case, where this will be reported as online cash deposit instead of cash deposit. A possible solution could be to use a separate transaction code like ‘online cash deposit’ for such cases.  </w:t>
      </w:r>
    </w:p>
    <w:p w:rsidR="00B23905" w:rsidRDefault="00B23905">
      <w:pPr>
        <w:pStyle w:val="CommentText"/>
      </w:pPr>
    </w:p>
    <w:p w:rsidR="00B23905" w:rsidRDefault="00B23905">
      <w:pPr>
        <w:pStyle w:val="CommentText"/>
      </w:pPr>
      <w:r>
        <w:t>Also, branch should only use transaction code 002 for all cash deposit related transactions. Else such transaction will not get captured in CTR report.</w:t>
      </w:r>
    </w:p>
  </w:comment>
  <w:comment w:id="191" w:author="Haque, Tamzidul [ICG-GTS]" w:date="2012-04-15T15:40:00Z" w:initials="TH">
    <w:p w:rsidR="00B23905" w:rsidRDefault="00B23905">
      <w:pPr>
        <w:pStyle w:val="CommentText"/>
      </w:pPr>
      <w:r>
        <w:rPr>
          <w:rStyle w:val="CommentReference"/>
        </w:rPr>
        <w:annotationRef/>
      </w:r>
      <w:r>
        <w:t>Need to exempt suspense accounts as well</w:t>
      </w:r>
    </w:p>
  </w:comment>
  <w:comment w:id="252" w:author="Haque, Tamzidul [ICG-GTS]" w:date="2012-04-15T15:40:00Z" w:initials="TH">
    <w:p w:rsidR="00B23905" w:rsidRDefault="00B23905">
      <w:pPr>
        <w:pStyle w:val="CommentText"/>
      </w:pPr>
      <w:r>
        <w:rPr>
          <w:rStyle w:val="CommentReference"/>
        </w:rPr>
        <w:annotationRef/>
      </w:r>
      <w:r>
        <w:t>Need to exempt suspense accounts as well</w:t>
      </w:r>
    </w:p>
  </w:comment>
  <w:comment w:id="318" w:author="Haque, Tamzidul [ICG-GTS]" w:date="2012-04-15T15:40:00Z" w:initials="TH">
    <w:p w:rsidR="00B23905" w:rsidRDefault="00B23905">
      <w:pPr>
        <w:pStyle w:val="CommentText"/>
      </w:pPr>
      <w:r>
        <w:rPr>
          <w:rStyle w:val="CommentReference"/>
        </w:rPr>
        <w:annotationRef/>
      </w:r>
      <w:r w:rsidRPr="004C26BD">
        <w:rPr>
          <w:b/>
          <w:color w:val="FF0000"/>
        </w:rPr>
        <w:t>BB TXN Type code 07</w:t>
      </w:r>
      <w:r>
        <w:t xml:space="preserve"> (Cash Remittance FCY – FCY cash deposit made at correspondent bank branches) is not applicable for Citibank, N.A.</w:t>
      </w:r>
    </w:p>
  </w:comment>
  <w:comment w:id="331" w:author="Haque, Tamzidul [ICG-GTS]" w:date="2012-04-15T15:40:00Z" w:initials="TH">
    <w:p w:rsidR="00B23905" w:rsidRDefault="00B23905">
      <w:pPr>
        <w:pStyle w:val="CommentText"/>
      </w:pPr>
      <w:r>
        <w:rPr>
          <w:rStyle w:val="CommentReference"/>
        </w:rPr>
        <w:annotationRef/>
      </w:r>
      <w:r>
        <w:t xml:space="preserve">Requires input for </w:t>
      </w:r>
      <w:r w:rsidRPr="00C13999">
        <w:rPr>
          <w:rFonts w:ascii="Trebuchet MS" w:hAnsi="Trebuchet MS" w:cs="Tahoma"/>
          <w:b/>
          <w:bCs/>
          <w:color w:val="000000"/>
          <w:sz w:val="16"/>
          <w:szCs w:val="16"/>
        </w:rPr>
        <w:t>FLEX_PRODUCT</w:t>
      </w:r>
      <w:r>
        <w:rPr>
          <w:rFonts w:ascii="Trebuchet MS" w:hAnsi="Trebuchet MS" w:cs="Tahoma"/>
          <w:b/>
          <w:bCs/>
          <w:color w:val="000000"/>
          <w:sz w:val="16"/>
          <w:szCs w:val="16"/>
        </w:rPr>
        <w:t xml:space="preserve"> &amp; </w:t>
      </w:r>
      <w:r w:rsidRPr="00C13999">
        <w:rPr>
          <w:rFonts w:ascii="Trebuchet MS" w:hAnsi="Trebuchet MS" w:cs="Tahoma"/>
          <w:b/>
          <w:bCs/>
          <w:color w:val="000000"/>
          <w:sz w:val="16"/>
          <w:szCs w:val="16"/>
        </w:rPr>
        <w:t>BR_LOGIC</w:t>
      </w:r>
    </w:p>
  </w:comment>
  <w:comment w:id="374"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Explain what data volumes should be expected i.e. number of accounts, inquiries, sales etc.  Where volumes are anticipated to vary significantly over the day or time of the month, specify the expected deviation, the size of the peaks and also the average volume. e.g. expect 1,000 new records to be uploaded daily, 300 records updated daily; month-end processing (last Friday of each month) should have a 25% increase in record updates.</w:t>
      </w:r>
    </w:p>
  </w:comment>
  <w:comment w:id="376"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Estimate the potential increase in both number of users and transaction volumes that could realistically be expected in the next 12-18 months e.g. the number of users should increase from 10 to 100 within a year of this process implementation.  The number of accounts is expected to be approximately 200,000 a year.</w:t>
      </w:r>
    </w:p>
  </w:comment>
  <w:comment w:id="378"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What is an acceptable response time when accessing the new or changed system, screen, report etc…  e.g. The system must be able to generate reports and perform calculations within one day of data being received from the equity system.  Are there any time constraints on when updates/processes should run? e.g. Equity data must be received and processed before Asian markets open for business each day.</w:t>
      </w:r>
    </w:p>
  </w:comment>
  <w:comment w:id="380"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What actions should be taken when day-to-day system operations fail to deliver the desired result?  e.g. information is not displayed properly on the screen, nightly feed failed, upload of data fails validation etc.  What business process should be followed?  e.g. the nightly feed from accounts payable was not processed, business must be notified via e-mail and recorded payments must be entered manually for that day.</w:t>
      </w:r>
    </w:p>
  </w:comment>
  <w:comment w:id="382"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 xml:space="preserve">Detail any usability requirements that the overall solution must fulfil including screen requirements, flow requirements, etc. e.g. all screens must have the same menu items available.  The system must meet the latest branding requirements.  The system must work using Netscape and Internet Explorer. etc…  </w:t>
      </w:r>
    </w:p>
  </w:comment>
  <w:comment w:id="384" w:author="Template Guidelines" w:date="2012-04-15T15:40:00Z" w:initials="TG">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Do these requirements change the current Service Level Agreement for the application?  The Service Level Agreement is the hours in the day the system must be available for use, considering the locations detailed previously.  If a Service Level Agreement does not exist do you require one with this release?   e.g. the system must be available from 7:00am to 10:00pm est, Monday through Friday. What is the maximum time the system could be unavailable during the business day due to component failure, and the impact to business operations during an outage?</w:t>
      </w:r>
    </w:p>
    <w:p w:rsidR="00B23905" w:rsidRDefault="00B23905">
      <w:pPr>
        <w:pStyle w:val="CommentText"/>
        <w:rPr>
          <w:rFonts w:cs="Arial"/>
        </w:rPr>
      </w:pPr>
    </w:p>
  </w:comment>
  <w:comment w:id="386"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Explain what contingency requirements the system must meet in the event of an extended outage.  What needs to happen if there is an extended outage?  If applicable, what are the timing requirements to make the system available in an alternative location?  Will there be a manual process that goes into affect in the event of a system outage?</w:t>
      </w:r>
    </w:p>
    <w:p w:rsidR="00B23905" w:rsidRDefault="00B23905">
      <w:pPr>
        <w:pStyle w:val="CommentText"/>
        <w:rPr>
          <w:rFonts w:cs="Arial"/>
        </w:rPr>
      </w:pPr>
    </w:p>
  </w:comment>
  <w:comment w:id="388" w:author="Template Guidelines" w:date="2012-04-15T15:40:00Z" w:initials="TG">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Description of on-line help requirements and/or anticipated call center support required to assist end-user issues/questions about the system. Description of any training that is required as a result of this system. Include any classes to be taken, either internal or external and the details of any hands-on training to be provided.</w:t>
      </w:r>
    </w:p>
    <w:p w:rsidR="00B23905" w:rsidRDefault="00B23905">
      <w:pPr>
        <w:pStyle w:val="CommentText"/>
        <w:rPr>
          <w:rFonts w:cs="Arial"/>
        </w:rPr>
      </w:pPr>
    </w:p>
  </w:comment>
  <w:comment w:id="392" w:author="Template Guidelines" w:date="2012-04-15T15:40:00Z" w:initials="TG">
    <w:p w:rsidR="00B23905" w:rsidRDefault="00B2390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rPr>
          <w:rFonts w:cs="Arial"/>
        </w:rPr>
        <w:t>For each group of users explain the user capability profiles in terms of  - Function authorisation; at what level(s) is password authentication required?  Outline user entitlements.  Contact your BISO/TISO for any requirements e.g. ethical hack, application scan, special requirements for classified data (Information Security Review Process) etc.</w:t>
      </w:r>
    </w:p>
  </w:comment>
  <w:comment w:id="393" w:author="Template Guidelines" w:date="2012-04-15T15:40:00Z" w:initials="TG">
    <w:p w:rsidR="00B23905" w:rsidRDefault="00B23905">
      <w:pPr>
        <w:pStyle w:val="ExplanatoryText"/>
        <w:rPr>
          <w:rFonts w:ascii="Arial" w:hAnsi="Arial"/>
          <w:color w:val="auto"/>
        </w:rPr>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rPr>
          <w:rFonts w:ascii="Arial" w:hAnsi="Arial"/>
          <w:color w:val="auto"/>
        </w:rPr>
        <w:t>Description of how Authorization and Access control will be performed to protect application data and processes from unauthorized access commensurate with the Criticality of the Information System or Process, the information classification and the infrastructure security classification.  This requirement includes non-production environments such as test and dev.  Has the business identified sensitive transactions to be logged and has a process been put in place to review the logs</w:t>
      </w:r>
    </w:p>
    <w:p w:rsidR="00B23905" w:rsidRDefault="00B23905">
      <w:pPr>
        <w:pStyle w:val="CommentText"/>
      </w:pPr>
    </w:p>
  </w:comment>
  <w:comment w:id="396" w:author="Template Guidelines" w:date="2012-04-15T15:40:00Z" w:initials="TG">
    <w:p w:rsidR="00B23905" w:rsidRDefault="00B23905">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Description of audit logging and alerts requirements (including how these are implemented across all end-to-end activities traceable to User ID?)  This would apply to B2B communications as well.</w:t>
      </w:r>
    </w:p>
  </w:comment>
  <w:comment w:id="397" w:author="Template Guidelines" w:date="2012-04-15T15:40:00Z" w:initials="TG">
    <w:p w:rsidR="00B23905" w:rsidRDefault="00B23905">
      <w:pPr>
        <w:pStyle w:val="ExplanatoryText"/>
        <w:rPr>
          <w:rFonts w:ascii="Arial" w:hAnsi="Arial"/>
          <w:color w:val="auto"/>
        </w:rPr>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rPr>
          <w:rFonts w:ascii="Arial" w:hAnsi="Arial"/>
          <w:color w:val="auto"/>
        </w:rPr>
        <w:t>Description of how Security Administration activities for this system are logged and traceable to User ID.</w:t>
      </w:r>
    </w:p>
    <w:p w:rsidR="00B23905" w:rsidRDefault="00B23905">
      <w:pPr>
        <w:pStyle w:val="CommentText"/>
      </w:pPr>
    </w:p>
  </w:comment>
  <w:comment w:id="403"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Detail any regulatory/audit criteria that the overall solution must fulfil.  State whether it is necessary to retain an audit trail of the process and/or if transactions/data must be retained for a specific period of time.  Are these for audit/regulatory purposes?  If so, state the specific audit or regulatory requirements that must be met.</w:t>
      </w:r>
    </w:p>
    <w:p w:rsidR="00B23905" w:rsidRDefault="00B23905">
      <w:pPr>
        <w:pStyle w:val="CommentText"/>
        <w:rPr>
          <w:rFonts w:cs="Arial"/>
        </w:rPr>
      </w:pPr>
    </w:p>
  </w:comment>
  <w:comment w:id="406"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State whether transactions/data must be retained for a specific period of time. If so, state the required retention duration. Also indicate whether records need to be saved on unalterable media, and how frequently this copying process should take place.</w:t>
      </w:r>
    </w:p>
    <w:p w:rsidR="00B23905" w:rsidRDefault="00B23905">
      <w:pPr>
        <w:pStyle w:val="CommentText"/>
        <w:rPr>
          <w:rFonts w:cs="Arial"/>
        </w:rPr>
      </w:pPr>
    </w:p>
  </w:comment>
  <w:comment w:id="411" w:author="Template Guidelines" w:date="2012-04-15T15:40:00Z" w:initials="TG">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Assuming the delivery of the requirements outlined in Section 4, outline the approach to User Acceptance Testing, which should be adopted to ensure the solution performs as expected</w:t>
      </w:r>
    </w:p>
  </w:comment>
  <w:comment w:id="413" w:author="Template Guidelines" w:date="2012-04-15T15:40:00Z" w:initials="TG">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fldChar w:fldCharType="begin"/>
      </w:r>
      <w:r>
        <w:rPr>
          <w:rFonts w:ascii="Arial" w:hAnsi="Arial"/>
          <w:color w:val="auto"/>
        </w:rPr>
        <w:instrText>PAGE \# "'Page: '#'</w:instrText>
      </w:r>
      <w:r>
        <w:rPr>
          <w:rFonts w:ascii="Arial" w:hAnsi="Arial"/>
          <w:color w:val="auto"/>
        </w:rPr>
        <w:br/>
        <w:instrText>'"</w:instrText>
      </w:r>
      <w:r>
        <w:rPr>
          <w:rStyle w:val="CommentReference"/>
          <w:rFonts w:ascii="Arial" w:hAnsi="Arial"/>
          <w:color w:val="auto"/>
        </w:rPr>
        <w:instrText xml:space="preserve">  </w:instrText>
      </w:r>
      <w:r>
        <w:rPr>
          <w:rFonts w:ascii="Arial" w:hAnsi="Arial"/>
          <w:color w:val="auto"/>
        </w:rPr>
        <w:fldChar w:fldCharType="end"/>
      </w:r>
      <w:r>
        <w:rPr>
          <w:rStyle w:val="CommentReference"/>
          <w:rFonts w:ascii="Arial" w:hAnsi="Arial"/>
          <w:color w:val="auto"/>
        </w:rPr>
        <w:annotationRef/>
      </w:r>
      <w:r>
        <w:rPr>
          <w:rFonts w:ascii="Arial" w:hAnsi="Arial"/>
          <w:color w:val="auto"/>
        </w:rPr>
        <w:t xml:space="preserve">On successful User Acceptance Testing, outline the mechanism by which the new functionality should be deployed to production. </w:t>
      </w:r>
    </w:p>
    <w:p w:rsidR="00B23905" w:rsidRDefault="00B23905">
      <w:pPr>
        <w:pStyle w:val="ExplanatoryText"/>
        <w:rPr>
          <w:rFonts w:ascii="Arial" w:hAnsi="Arial"/>
          <w:color w:val="auto"/>
        </w:rPr>
      </w:pPr>
    </w:p>
    <w:p w:rsidR="00B23905" w:rsidRDefault="00B23905">
      <w:pPr>
        <w:pStyle w:val="ExplanatoryText"/>
        <w:rPr>
          <w:rFonts w:ascii="Arial" w:hAnsi="Arial"/>
          <w:color w:val="auto"/>
        </w:rPr>
      </w:pPr>
      <w:r>
        <w:rPr>
          <w:rFonts w:ascii="Arial" w:hAnsi="Arial"/>
          <w:color w:val="auto"/>
        </w:rPr>
        <w:t>Of particular importance is whether the eventual solution can be deployed in parallel to any existing processing for a period of time, allowing functionality to be gradually moved onto the new model. If this is possible, outline the mechanism by which such a transition could be accomplished.</w:t>
      </w:r>
    </w:p>
    <w:p w:rsidR="00B23905" w:rsidRDefault="00B23905">
      <w:pPr>
        <w:pStyle w:val="ExplanatoryText"/>
        <w:rPr>
          <w:rFonts w:ascii="Arial" w:hAnsi="Arial"/>
          <w:color w:val="auto"/>
        </w:rPr>
      </w:pPr>
    </w:p>
    <w:p w:rsidR="00B23905" w:rsidRDefault="00B23905">
      <w:pPr>
        <w:pStyle w:val="CommentText"/>
        <w:rPr>
          <w:rFonts w:cs="Arial"/>
        </w:rPr>
      </w:pPr>
      <w:r>
        <w:rPr>
          <w:rFonts w:cs="Arial"/>
        </w:rPr>
        <w:t>If it is not possible to phase in the implementation slowly, outline the major risks perceived of the cutover, and any mitigating controls that the business can put in place over this period</w:t>
      </w:r>
    </w:p>
  </w:comment>
  <w:comment w:id="415"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Is there a critical date by which this solution must be in place? What considerations are driving this date?  A date cannot be given without specific consequences behind the given date e.g. Audit review of business process is due on a specific date</w:t>
      </w:r>
    </w:p>
  </w:comment>
  <w:comment w:id="418"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Define all Acronyms/Business Terms that are used within this document where the definition would not be widely known/used by the general population or technology organization.  e.g. CDB – Central Database that is the main repository for a specific department.</w:t>
      </w:r>
    </w:p>
  </w:comment>
  <w:comment w:id="420" w:author="Template Guidelines" w:date="2012-04-15T15:40:00Z" w:initials="TG">
    <w:p w:rsidR="00B23905" w:rsidRDefault="00B23905">
      <w:pPr>
        <w:pStyle w:val="CommentText"/>
        <w:rPr>
          <w:rFonts w:cs="Arial"/>
        </w:rPr>
      </w:pPr>
    </w:p>
    <w:p w:rsidR="00B23905" w:rsidRDefault="00B23905">
      <w:pPr>
        <w:pStyle w:val="CommentText"/>
        <w:rPr>
          <w:rFonts w:cs="Arial"/>
        </w:rPr>
      </w:pPr>
      <w:r>
        <w:rPr>
          <w:rFonts w:cs="Arial"/>
        </w:rPr>
        <w:fldChar w:fldCharType="begin"/>
      </w:r>
      <w:r>
        <w:rPr>
          <w:rFonts w:cs="Arial"/>
        </w:rPr>
        <w:instrText>PAGE \# "'Page: '#'</w:instrText>
      </w:r>
      <w:r>
        <w:rPr>
          <w:rFonts w:cs="Arial"/>
        </w:rPr>
        <w:br/>
        <w:instrText>'"</w:instrText>
      </w:r>
      <w:r>
        <w:rPr>
          <w:rStyle w:val="CommentReference"/>
          <w:rFonts w:cs="Arial"/>
        </w:rPr>
        <w:instrText xml:space="preserve">  </w:instrText>
      </w:r>
      <w:r>
        <w:rPr>
          <w:rFonts w:cs="Arial"/>
        </w:rPr>
        <w:fldChar w:fldCharType="end"/>
      </w:r>
      <w:r>
        <w:rPr>
          <w:rStyle w:val="CommentReference"/>
          <w:rFonts w:cs="Arial"/>
        </w:rPr>
        <w:annotationRef/>
      </w:r>
      <w:r>
        <w:rPr>
          <w:rFonts w:cs="Arial"/>
        </w:rPr>
        <w:t>Include any local channel requirements e.g. any processes/procedures/requirements that are specific to your organization.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A9F" w:rsidRDefault="00F66A9F">
      <w:r>
        <w:separator/>
      </w:r>
    </w:p>
  </w:endnote>
  <w:endnote w:type="continuationSeparator" w:id="0">
    <w:p w:rsidR="00F66A9F" w:rsidRDefault="00F66A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1)">
    <w:altName w:val="Arial"/>
    <w:charset w:val="00"/>
    <w:family w:val="swiss"/>
    <w:pitch w:val="variable"/>
    <w:sig w:usb0="20007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905" w:rsidRDefault="00B23905">
    <w:pPr>
      <w:pStyle w:val="Footer"/>
      <w:tabs>
        <w:tab w:val="clear" w:pos="8640"/>
        <w:tab w:val="right" w:pos="9360"/>
      </w:tabs>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096CC7">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096CC7">
      <w:rPr>
        <w:rStyle w:val="PageNumber"/>
        <w:noProof/>
      </w:rPr>
      <w:t>13</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905" w:rsidRDefault="00B23905">
    <w:pPr>
      <w:pBdr>
        <w:top w:val="single" w:sz="4" w:space="1" w:color="auto"/>
        <w:left w:val="single" w:sz="4" w:space="0" w:color="auto"/>
        <w:bottom w:val="single" w:sz="4" w:space="1" w:color="auto"/>
        <w:right w:val="single" w:sz="4" w:space="0" w:color="auto"/>
      </w:pBdr>
      <w:shd w:val="clear" w:color="auto" w:fill="F3F3F3"/>
      <w:rPr>
        <w:rFonts w:ascii="Arial" w:hAnsi="Arial" w:cs="Arial"/>
        <w:b/>
        <w:sz w:val="18"/>
        <w:u w:val="single"/>
      </w:rPr>
    </w:pPr>
    <w:r>
      <w:rPr>
        <w:rFonts w:ascii="Arial" w:hAnsi="Arial" w:cs="Arial"/>
        <w:b/>
        <w:sz w:val="18"/>
        <w:u w:val="single"/>
      </w:rPr>
      <w:t>DOCUMENT PURPOSE</w:t>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rPr>
        <w:rFonts w:cs="Arial"/>
      </w:rPr>
    </w:pPr>
    <w:r>
      <w:rPr>
        <w:rFonts w:cs="Arial"/>
      </w:rPr>
      <w:t>The Business Requirements Document represents the customer’s requirements for a project.  It does not anticipate what the solution to these requirements may be – this is the purpose of the Functional Requirements and Technical Design documents.  The Business Requirements documents ‘what’ needs to be done, and the Functional Requirements and Technical Design document ‘how’ it will be done.  The other key function of the Business Requirements is to document the current state of affairs in terms of business processes and existing systems.</w:t>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rPr>
        <w:rFonts w:cs="Arial"/>
      </w:rPr>
    </w:pP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ascii="Arial (W1)" w:hAnsi="Arial (W1)" w:cs="Arial"/>
        <w:sz w:val="14"/>
      </w:rPr>
    </w:pPr>
    <w:r>
      <w:rPr>
        <w:rFonts w:ascii="Arial (W1)" w:hAnsi="Arial (W1)" w:cs="Arial"/>
        <w:sz w:val="14"/>
      </w:rPr>
      <w:t>BRD Template Version 4.0</w:t>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spacing w:before="0"/>
      <w:jc w:val="center"/>
      <w:rPr>
        <w:rFonts w:cs="Arial"/>
      </w:rPr>
    </w:pPr>
    <w:r>
      <w:rPr>
        <w:rFonts w:ascii="Arial (W1)" w:hAnsi="Arial (W1)" w:cs="Arial"/>
        <w:sz w:val="14"/>
      </w:rPr>
      <w:t>Template Released 4/1/2006</w:t>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Copyright</w:t>
    </w:r>
    <w:r>
      <w:rPr>
        <w:rFonts w:cs="Arial"/>
        <w:sz w:val="15"/>
        <w:szCs w:val="15"/>
      </w:rPr>
      <w:t xml:space="preserve"> © </w:t>
    </w:r>
    <w:r>
      <w:rPr>
        <w:rFonts w:cs="Arial"/>
      </w:rPr>
      <w:t>2003 - Citigroup</w:t>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r>
      <w:rPr>
        <w:rFonts w:cs="Arial"/>
      </w:rPr>
      <w:t>All rights reserved.  Information contained herein is for Internal use and may only be used for business purposes authorized by Citigroup.</w:t>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jc w:val="center"/>
      <w:rPr>
        <w:rStyle w:val="PageNumber"/>
        <w:color w:val="auto"/>
        <w:lang w:val="en-GB"/>
      </w:rPr>
    </w:pPr>
    <w:r>
      <w:rPr>
        <w:rStyle w:val="PageNumber"/>
        <w:color w:val="auto"/>
        <w:lang w:val="en-GB"/>
      </w:rPr>
      <w:fldChar w:fldCharType="begin"/>
    </w:r>
    <w:r>
      <w:rPr>
        <w:rStyle w:val="PageNumber"/>
        <w:color w:val="auto"/>
        <w:lang w:val="en-GB"/>
      </w:rPr>
      <w:instrText xml:space="preserve"> PAGE </w:instrText>
    </w:r>
    <w:r>
      <w:rPr>
        <w:rStyle w:val="PageNumber"/>
        <w:color w:val="auto"/>
        <w:lang w:val="en-GB"/>
      </w:rPr>
      <w:fldChar w:fldCharType="separate"/>
    </w:r>
    <w:r w:rsidR="00823AA7">
      <w:rPr>
        <w:rStyle w:val="PageNumber"/>
        <w:noProof/>
        <w:color w:val="auto"/>
        <w:lang w:val="en-GB"/>
      </w:rPr>
      <w:t>1</w:t>
    </w:r>
    <w:r>
      <w:rPr>
        <w:rStyle w:val="PageNumber"/>
        <w:color w:val="auto"/>
        <w:lang w:val="en-GB"/>
      </w:rPr>
      <w:fldChar w:fldCharType="end"/>
    </w:r>
    <w:r>
      <w:rPr>
        <w:rStyle w:val="PageNumber"/>
        <w:color w:val="auto"/>
        <w:lang w:val="en-GB"/>
      </w:rPr>
      <w:t>/</w:t>
    </w:r>
    <w:r>
      <w:rPr>
        <w:rStyle w:val="PageNumber"/>
        <w:color w:val="auto"/>
        <w:lang w:val="en-GB"/>
      </w:rPr>
      <w:fldChar w:fldCharType="begin"/>
    </w:r>
    <w:r>
      <w:rPr>
        <w:rStyle w:val="PageNumber"/>
        <w:color w:val="auto"/>
        <w:lang w:val="en-GB"/>
      </w:rPr>
      <w:instrText xml:space="preserve"> NUMPAGES </w:instrText>
    </w:r>
    <w:r>
      <w:rPr>
        <w:rStyle w:val="PageNumber"/>
        <w:color w:val="auto"/>
        <w:lang w:val="en-GB"/>
      </w:rPr>
      <w:fldChar w:fldCharType="separate"/>
    </w:r>
    <w:r w:rsidR="00823AA7">
      <w:rPr>
        <w:rStyle w:val="PageNumber"/>
        <w:noProof/>
        <w:color w:val="auto"/>
        <w:lang w:val="en-GB"/>
      </w:rPr>
      <w:t>13</w:t>
    </w:r>
    <w:r>
      <w:rPr>
        <w:rStyle w:val="PageNumber"/>
        <w:color w:val="auto"/>
        <w:lang w:val="en-GB"/>
      </w:rPr>
      <w:fldChar w:fldCharType="end"/>
    </w:r>
  </w:p>
  <w:p w:rsidR="00B23905" w:rsidRDefault="00B23905">
    <w:pPr>
      <w:pStyle w:val="GuideInfo"/>
      <w:pBdr>
        <w:top w:val="single" w:sz="4" w:space="1" w:color="auto"/>
        <w:left w:val="single" w:sz="4" w:space="0" w:color="auto"/>
        <w:bottom w:val="single" w:sz="4" w:space="1" w:color="auto"/>
        <w:right w:val="single" w:sz="4" w:space="0" w:color="auto"/>
      </w:pBdr>
      <w:shd w:val="clear" w:color="auto" w:fill="F3F3F3"/>
      <w:jc w:val="center"/>
      <w:rPr>
        <w:rFonts w:cs="Arial"/>
      </w:rPr>
    </w:pPr>
  </w:p>
  <w:p w:rsidR="00B23905" w:rsidRDefault="00B239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A9F" w:rsidRDefault="00F66A9F">
      <w:r>
        <w:separator/>
      </w:r>
    </w:p>
  </w:footnote>
  <w:footnote w:type="continuationSeparator" w:id="0">
    <w:p w:rsidR="00F66A9F" w:rsidRDefault="00F66A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5868"/>
      <w:gridCol w:w="3870"/>
    </w:tblGrid>
    <w:tr w:rsidR="00B23905">
      <w:tc>
        <w:tcPr>
          <w:tcW w:w="5868" w:type="dxa"/>
        </w:tcPr>
        <w:p w:rsidR="00B23905" w:rsidRDefault="00B23905">
          <w:pPr>
            <w:pStyle w:val="Header"/>
          </w:pPr>
          <w:r>
            <w:rPr>
              <w:rFonts w:cs="Arial"/>
              <w:b/>
              <w:bCs/>
              <w:sz w:val="32"/>
            </w:rPr>
            <w:t>Business Requirements Document</w:t>
          </w:r>
        </w:p>
      </w:tc>
      <w:tc>
        <w:tcPr>
          <w:tcW w:w="3870" w:type="dxa"/>
        </w:tcPr>
        <w:p w:rsidR="00B23905" w:rsidRDefault="00B23905">
          <w:pPr>
            <w:pStyle w:val="Header"/>
            <w:jc w:val="right"/>
          </w:pPr>
          <w:r>
            <w:rPr>
              <w:rFonts w:ascii="Comic Sans MS" w:hAnsi="Comic Sans MS"/>
              <w:noProof/>
              <w:color w:val="800000"/>
              <w:lang w:val="en-US"/>
            </w:rPr>
            <w:drawing>
              <wp:inline distT="0" distB="0" distL="0" distR="0">
                <wp:extent cx="2143125" cy="600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600075"/>
                        </a:xfrm>
                        <a:prstGeom prst="rect">
                          <a:avLst/>
                        </a:prstGeom>
                        <a:noFill/>
                        <a:ln w="9525">
                          <a:noFill/>
                          <a:miter lim="800000"/>
                          <a:headEnd/>
                          <a:tailEnd/>
                        </a:ln>
                      </pic:spPr>
                    </pic:pic>
                  </a:graphicData>
                </a:graphic>
              </wp:inline>
            </w:drawing>
          </w:r>
          <w:r>
            <w:rPr>
              <w:sz w:val="20"/>
            </w:rPr>
            <w:t xml:space="preserve">            </w:t>
          </w:r>
        </w:p>
      </w:tc>
    </w:tr>
  </w:tbl>
  <w:p w:rsidR="00B23905" w:rsidRDefault="00B239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967EF"/>
    <w:multiLevelType w:val="singleLevel"/>
    <w:tmpl w:val="50BCA45E"/>
    <w:lvl w:ilvl="0">
      <w:start w:val="1"/>
      <w:numFmt w:val="lowerLetter"/>
      <w:lvlText w:val="%1."/>
      <w:lvlJc w:val="left"/>
      <w:pPr>
        <w:tabs>
          <w:tab w:val="num" w:pos="360"/>
        </w:tabs>
        <w:ind w:left="360" w:hanging="360"/>
      </w:pPr>
    </w:lvl>
  </w:abstractNum>
  <w:abstractNum w:abstractNumId="1">
    <w:nsid w:val="30056A4A"/>
    <w:multiLevelType w:val="multilevel"/>
    <w:tmpl w:val="7706873A"/>
    <w:lvl w:ilvl="0">
      <w:start w:val="1"/>
      <w:numFmt w:val="decimal"/>
      <w:pStyle w:val="Requirementsnumber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43F20F8"/>
    <w:multiLevelType w:val="hybridMultilevel"/>
    <w:tmpl w:val="E7BE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06BF2"/>
    <w:multiLevelType w:val="hybridMultilevel"/>
    <w:tmpl w:val="D968F5A2"/>
    <w:lvl w:ilvl="0" w:tplc="FFFFFFFF">
      <w:start w:val="1"/>
      <w:numFmt w:val="decimal"/>
      <w:pStyle w:val="Issuesnumbering"/>
      <w:lvlText w:val="%1."/>
      <w:lvlJc w:val="left"/>
      <w:pPr>
        <w:tabs>
          <w:tab w:val="num" w:pos="360"/>
        </w:tabs>
        <w:ind w:left="360" w:hanging="360"/>
      </w:pPr>
      <w:rPr>
        <w:rFonts w:ascii="Arial" w:hAnsi="Arial" w:hint="default"/>
        <w:b/>
        <w:i w:val="0"/>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474851C5"/>
    <w:multiLevelType w:val="hybridMultilevel"/>
    <w:tmpl w:val="6BE2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84FA7"/>
    <w:multiLevelType w:val="hybridMultilevel"/>
    <w:tmpl w:val="AD089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65E6278"/>
    <w:multiLevelType w:val="hybridMultilevel"/>
    <w:tmpl w:val="B32A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0219B"/>
    <w:multiLevelType w:val="hybridMultilevel"/>
    <w:tmpl w:val="410A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418E8"/>
    <w:multiLevelType w:val="hybridMultilevel"/>
    <w:tmpl w:val="80B6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A4DF3"/>
    <w:multiLevelType w:val="multilevel"/>
    <w:tmpl w:val="0F2C67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7DCA0687"/>
    <w:multiLevelType w:val="hybridMultilevel"/>
    <w:tmpl w:val="4E0CB66C"/>
    <w:lvl w:ilvl="0" w:tplc="02A6F22A">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9"/>
  </w:num>
  <w:num w:numId="5">
    <w:abstractNumId w:val="4"/>
  </w:num>
  <w:num w:numId="6">
    <w:abstractNumId w:val="7"/>
  </w:num>
  <w:num w:numId="7">
    <w:abstractNumId w:val="2"/>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C29DB"/>
    <w:rsid w:val="0000107C"/>
    <w:rsid w:val="00005B65"/>
    <w:rsid w:val="00015DA2"/>
    <w:rsid w:val="00083E6A"/>
    <w:rsid w:val="00096CC7"/>
    <w:rsid w:val="000A2CF2"/>
    <w:rsid w:val="001637EF"/>
    <w:rsid w:val="0019614A"/>
    <w:rsid w:val="001A3E47"/>
    <w:rsid w:val="001B664C"/>
    <w:rsid w:val="001C29DB"/>
    <w:rsid w:val="001C6DDE"/>
    <w:rsid w:val="001D20C8"/>
    <w:rsid w:val="00216A02"/>
    <w:rsid w:val="00230A1E"/>
    <w:rsid w:val="00261BED"/>
    <w:rsid w:val="00276810"/>
    <w:rsid w:val="002C192A"/>
    <w:rsid w:val="002E05D7"/>
    <w:rsid w:val="00336028"/>
    <w:rsid w:val="0035209E"/>
    <w:rsid w:val="00392A48"/>
    <w:rsid w:val="003C3603"/>
    <w:rsid w:val="003F0A12"/>
    <w:rsid w:val="003F5BC5"/>
    <w:rsid w:val="004239DE"/>
    <w:rsid w:val="00463643"/>
    <w:rsid w:val="004872BA"/>
    <w:rsid w:val="00493CD2"/>
    <w:rsid w:val="00496084"/>
    <w:rsid w:val="004A3ED5"/>
    <w:rsid w:val="004B03B0"/>
    <w:rsid w:val="004C26BD"/>
    <w:rsid w:val="004D1ED7"/>
    <w:rsid w:val="004F1E95"/>
    <w:rsid w:val="00534C31"/>
    <w:rsid w:val="00587C72"/>
    <w:rsid w:val="0060605A"/>
    <w:rsid w:val="0064459B"/>
    <w:rsid w:val="00644CF4"/>
    <w:rsid w:val="00654729"/>
    <w:rsid w:val="00665C08"/>
    <w:rsid w:val="006A7DCA"/>
    <w:rsid w:val="006C445B"/>
    <w:rsid w:val="006E7F28"/>
    <w:rsid w:val="007070E7"/>
    <w:rsid w:val="00723CE5"/>
    <w:rsid w:val="00743461"/>
    <w:rsid w:val="0079369D"/>
    <w:rsid w:val="00797DF7"/>
    <w:rsid w:val="007A43B5"/>
    <w:rsid w:val="007D5E18"/>
    <w:rsid w:val="00823AA7"/>
    <w:rsid w:val="00845ADD"/>
    <w:rsid w:val="008565D6"/>
    <w:rsid w:val="008B5452"/>
    <w:rsid w:val="008D1CD6"/>
    <w:rsid w:val="008D5FC1"/>
    <w:rsid w:val="00901B68"/>
    <w:rsid w:val="00913202"/>
    <w:rsid w:val="009F2998"/>
    <w:rsid w:val="00A021A1"/>
    <w:rsid w:val="00A02FDC"/>
    <w:rsid w:val="00A226EA"/>
    <w:rsid w:val="00AB4363"/>
    <w:rsid w:val="00AC0661"/>
    <w:rsid w:val="00B0233F"/>
    <w:rsid w:val="00B05DE8"/>
    <w:rsid w:val="00B15FAB"/>
    <w:rsid w:val="00B23905"/>
    <w:rsid w:val="00B41AEA"/>
    <w:rsid w:val="00B71BA0"/>
    <w:rsid w:val="00BE55E1"/>
    <w:rsid w:val="00BF69CE"/>
    <w:rsid w:val="00C226B9"/>
    <w:rsid w:val="00C333BB"/>
    <w:rsid w:val="00C4344D"/>
    <w:rsid w:val="00C80B3B"/>
    <w:rsid w:val="00C95676"/>
    <w:rsid w:val="00CF79D2"/>
    <w:rsid w:val="00D00994"/>
    <w:rsid w:val="00D11798"/>
    <w:rsid w:val="00D11E92"/>
    <w:rsid w:val="00D4477F"/>
    <w:rsid w:val="00D71C12"/>
    <w:rsid w:val="00E100A4"/>
    <w:rsid w:val="00E136ED"/>
    <w:rsid w:val="00E238B1"/>
    <w:rsid w:val="00E460F1"/>
    <w:rsid w:val="00E46C09"/>
    <w:rsid w:val="00E538E6"/>
    <w:rsid w:val="00F0590F"/>
    <w:rsid w:val="00F059C1"/>
    <w:rsid w:val="00F31B31"/>
    <w:rsid w:val="00F654E7"/>
    <w:rsid w:val="00F66A9F"/>
    <w:rsid w:val="00F72006"/>
    <w:rsid w:val="00F95459"/>
    <w:rsid w:val="00FA30FE"/>
    <w:rsid w:val="00FB5969"/>
    <w:rsid w:val="00FE139D"/>
    <w:rsid w:val="00FF4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C72"/>
  </w:style>
  <w:style w:type="paragraph" w:styleId="Heading1">
    <w:name w:val="heading 1"/>
    <w:basedOn w:val="Normal"/>
    <w:next w:val="Normal"/>
    <w:qFormat/>
    <w:rsid w:val="00587C72"/>
    <w:pPr>
      <w:keepNext/>
      <w:numPr>
        <w:numId w:val="4"/>
      </w:numPr>
      <w:tabs>
        <w:tab w:val="left" w:pos="144"/>
      </w:tabs>
      <w:spacing w:before="120" w:after="120"/>
      <w:outlineLvl w:val="0"/>
    </w:pPr>
    <w:rPr>
      <w:rFonts w:ascii="Arial" w:hAnsi="Arial"/>
      <w:b/>
      <w:caps/>
      <w:kern w:val="28"/>
      <w:sz w:val="32"/>
      <w:lang w:val="en-GB"/>
    </w:rPr>
  </w:style>
  <w:style w:type="paragraph" w:styleId="Heading2">
    <w:name w:val="heading 2"/>
    <w:basedOn w:val="Normal"/>
    <w:next w:val="Normal"/>
    <w:autoRedefine/>
    <w:qFormat/>
    <w:rsid w:val="00587C72"/>
    <w:pPr>
      <w:keepNext/>
      <w:numPr>
        <w:ilvl w:val="1"/>
        <w:numId w:val="4"/>
      </w:numPr>
      <w:spacing w:before="120" w:after="120"/>
      <w:outlineLvl w:val="1"/>
    </w:pPr>
    <w:rPr>
      <w:rFonts w:ascii="Helvetica" w:hAnsi="Helvetica"/>
      <w:b/>
      <w:sz w:val="28"/>
      <w:lang w:val="en-GB"/>
    </w:rPr>
  </w:style>
  <w:style w:type="paragraph" w:styleId="Heading3">
    <w:name w:val="heading 3"/>
    <w:basedOn w:val="Normal"/>
    <w:next w:val="Normal"/>
    <w:qFormat/>
    <w:rsid w:val="00587C72"/>
    <w:pPr>
      <w:keepNext/>
      <w:numPr>
        <w:ilvl w:val="2"/>
        <w:numId w:val="4"/>
      </w:numPr>
      <w:spacing w:before="120" w:after="120"/>
      <w:outlineLvl w:val="2"/>
    </w:pPr>
    <w:rPr>
      <w:rFonts w:ascii="Arial" w:hAnsi="Arial"/>
      <w:b/>
      <w:sz w:val="24"/>
      <w:lang w:val="en-GB"/>
    </w:rPr>
  </w:style>
  <w:style w:type="paragraph" w:styleId="Heading4">
    <w:name w:val="heading 4"/>
    <w:basedOn w:val="Normal"/>
    <w:next w:val="Normal"/>
    <w:qFormat/>
    <w:rsid w:val="00587C72"/>
    <w:pPr>
      <w:keepNext/>
      <w:numPr>
        <w:ilvl w:val="3"/>
        <w:numId w:val="4"/>
      </w:numPr>
      <w:spacing w:before="120" w:after="120"/>
      <w:outlineLvl w:val="3"/>
    </w:pPr>
    <w:rPr>
      <w:rFonts w:ascii="Arial" w:hAnsi="Arial"/>
      <w:b/>
      <w:sz w:val="22"/>
      <w:lang w:val="en-GB"/>
    </w:rPr>
  </w:style>
  <w:style w:type="paragraph" w:styleId="Heading5">
    <w:name w:val="heading 5"/>
    <w:basedOn w:val="Normal"/>
    <w:next w:val="Normal"/>
    <w:qFormat/>
    <w:rsid w:val="00587C72"/>
    <w:pPr>
      <w:numPr>
        <w:ilvl w:val="4"/>
        <w:numId w:val="4"/>
      </w:numPr>
      <w:spacing w:before="240" w:after="60"/>
      <w:outlineLvl w:val="4"/>
    </w:pPr>
    <w:rPr>
      <w:rFonts w:ascii="Arial" w:hAnsi="Arial"/>
      <w:sz w:val="22"/>
      <w:lang w:val="en-GB"/>
    </w:rPr>
  </w:style>
  <w:style w:type="paragraph" w:styleId="Heading6">
    <w:name w:val="heading 6"/>
    <w:basedOn w:val="Normal"/>
    <w:next w:val="Normal"/>
    <w:qFormat/>
    <w:rsid w:val="00587C72"/>
    <w:pPr>
      <w:numPr>
        <w:ilvl w:val="5"/>
        <w:numId w:val="4"/>
      </w:numPr>
      <w:spacing w:before="240" w:after="60"/>
      <w:outlineLvl w:val="5"/>
    </w:pPr>
    <w:rPr>
      <w:rFonts w:ascii="Arial" w:hAnsi="Arial"/>
      <w:i/>
      <w:sz w:val="22"/>
      <w:lang w:val="en-GB"/>
    </w:rPr>
  </w:style>
  <w:style w:type="paragraph" w:styleId="Heading7">
    <w:name w:val="heading 7"/>
    <w:basedOn w:val="Normal"/>
    <w:next w:val="Normal"/>
    <w:qFormat/>
    <w:rsid w:val="00587C72"/>
    <w:pPr>
      <w:numPr>
        <w:ilvl w:val="6"/>
        <w:numId w:val="4"/>
      </w:numPr>
      <w:spacing w:before="240" w:after="60"/>
      <w:outlineLvl w:val="6"/>
    </w:pPr>
    <w:rPr>
      <w:rFonts w:ascii="Arial" w:hAnsi="Arial"/>
      <w:sz w:val="18"/>
      <w:lang w:val="en-GB"/>
    </w:rPr>
  </w:style>
  <w:style w:type="paragraph" w:styleId="Heading8">
    <w:name w:val="heading 8"/>
    <w:basedOn w:val="Normal"/>
    <w:next w:val="Normal"/>
    <w:qFormat/>
    <w:rsid w:val="00587C72"/>
    <w:pPr>
      <w:numPr>
        <w:ilvl w:val="7"/>
        <w:numId w:val="4"/>
      </w:numPr>
      <w:spacing w:before="240" w:after="60"/>
      <w:outlineLvl w:val="7"/>
    </w:pPr>
    <w:rPr>
      <w:rFonts w:ascii="Arial" w:hAnsi="Arial"/>
      <w:i/>
      <w:sz w:val="18"/>
      <w:lang w:val="en-GB"/>
    </w:rPr>
  </w:style>
  <w:style w:type="paragraph" w:styleId="Heading9">
    <w:name w:val="heading 9"/>
    <w:basedOn w:val="Normal"/>
    <w:next w:val="Normal"/>
    <w:qFormat/>
    <w:rsid w:val="00587C72"/>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numbering1">
    <w:name w:val="Requirements numbering1"/>
    <w:basedOn w:val="Normal"/>
    <w:rsid w:val="00587C72"/>
    <w:pPr>
      <w:numPr>
        <w:numId w:val="2"/>
      </w:numPr>
      <w:outlineLvl w:val="0"/>
    </w:pPr>
    <w:rPr>
      <w:rFonts w:ascii="Helvetica" w:hAnsi="Helvetica"/>
      <w:sz w:val="18"/>
      <w:lang w:val="en-GB"/>
    </w:rPr>
  </w:style>
  <w:style w:type="paragraph" w:customStyle="1" w:styleId="Issuesnumbering">
    <w:name w:val="Issues numbering"/>
    <w:basedOn w:val="Header"/>
    <w:rsid w:val="00587C72"/>
    <w:pPr>
      <w:numPr>
        <w:numId w:val="3"/>
      </w:numPr>
      <w:tabs>
        <w:tab w:val="clear" w:pos="4153"/>
        <w:tab w:val="clear" w:pos="8306"/>
      </w:tabs>
      <w:spacing w:before="0" w:after="0"/>
    </w:pPr>
  </w:style>
  <w:style w:type="paragraph" w:styleId="Header">
    <w:name w:val="header"/>
    <w:basedOn w:val="Normal"/>
    <w:semiHidden/>
    <w:rsid w:val="00587C72"/>
    <w:pPr>
      <w:tabs>
        <w:tab w:val="center" w:pos="4153"/>
        <w:tab w:val="right" w:pos="8306"/>
      </w:tabs>
      <w:spacing w:before="60" w:after="60"/>
    </w:pPr>
    <w:rPr>
      <w:rFonts w:ascii="Arial" w:hAnsi="Arial"/>
      <w:sz w:val="18"/>
      <w:lang w:val="en-GB"/>
    </w:rPr>
  </w:style>
  <w:style w:type="paragraph" w:styleId="TOC9">
    <w:name w:val="toc 9"/>
    <w:basedOn w:val="Normal"/>
    <w:next w:val="Normal"/>
    <w:autoRedefine/>
    <w:semiHidden/>
    <w:rsid w:val="00587C72"/>
    <w:pPr>
      <w:ind w:left="1440"/>
    </w:pPr>
    <w:rPr>
      <w:rFonts w:ascii="Arial (W1)" w:hAnsi="Arial (W1)"/>
      <w:sz w:val="18"/>
      <w:szCs w:val="24"/>
      <w:lang w:val="en-GB"/>
    </w:rPr>
  </w:style>
  <w:style w:type="paragraph" w:customStyle="1" w:styleId="HeaderSection">
    <w:name w:val="Header Section"/>
    <w:basedOn w:val="Header"/>
    <w:rsid w:val="00587C72"/>
    <w:rPr>
      <w:rFonts w:ascii="Helvetica" w:hAnsi="Helvetica"/>
      <w:b/>
      <w:sz w:val="32"/>
    </w:rPr>
  </w:style>
  <w:style w:type="paragraph" w:styleId="CommentText">
    <w:name w:val="annotation text"/>
    <w:basedOn w:val="Normal"/>
    <w:link w:val="CommentTextChar"/>
    <w:semiHidden/>
    <w:rsid w:val="00587C72"/>
    <w:rPr>
      <w:rFonts w:ascii="Arial" w:hAnsi="Arial"/>
      <w:lang w:val="en-GB"/>
    </w:rPr>
  </w:style>
  <w:style w:type="character" w:styleId="Hyperlink">
    <w:name w:val="Hyperlink"/>
    <w:semiHidden/>
    <w:rsid w:val="00587C72"/>
    <w:rPr>
      <w:color w:val="0000FF"/>
      <w:u w:val="single"/>
    </w:rPr>
  </w:style>
  <w:style w:type="paragraph" w:styleId="TOC1">
    <w:name w:val="toc 1"/>
    <w:basedOn w:val="Normal"/>
    <w:next w:val="Normal"/>
    <w:autoRedefine/>
    <w:semiHidden/>
    <w:rsid w:val="00587C72"/>
    <w:pPr>
      <w:spacing w:before="120"/>
    </w:pPr>
    <w:rPr>
      <w:rFonts w:ascii="Arial (W1)" w:hAnsi="Arial (W1)"/>
      <w:bCs/>
      <w:iCs/>
      <w:caps/>
      <w:sz w:val="18"/>
      <w:szCs w:val="28"/>
      <w:lang w:val="en-GB"/>
    </w:rPr>
  </w:style>
  <w:style w:type="paragraph" w:styleId="TOC2">
    <w:name w:val="toc 2"/>
    <w:basedOn w:val="Normal"/>
    <w:next w:val="Normal"/>
    <w:autoRedefine/>
    <w:semiHidden/>
    <w:rsid w:val="00587C72"/>
    <w:pPr>
      <w:spacing w:before="120"/>
      <w:ind w:left="180"/>
    </w:pPr>
    <w:rPr>
      <w:rFonts w:ascii="Arial (W1)" w:hAnsi="Arial (W1)"/>
      <w:bCs/>
      <w:sz w:val="18"/>
      <w:szCs w:val="26"/>
      <w:lang w:val="en-GB"/>
    </w:rPr>
  </w:style>
  <w:style w:type="paragraph" w:styleId="TOC3">
    <w:name w:val="toc 3"/>
    <w:basedOn w:val="Normal"/>
    <w:next w:val="Normal"/>
    <w:autoRedefine/>
    <w:semiHidden/>
    <w:rsid w:val="00587C72"/>
    <w:pPr>
      <w:ind w:left="360"/>
    </w:pPr>
    <w:rPr>
      <w:rFonts w:ascii="Arial (W1)" w:hAnsi="Arial (W1)"/>
      <w:sz w:val="18"/>
      <w:szCs w:val="24"/>
      <w:lang w:val="en-GB"/>
    </w:rPr>
  </w:style>
  <w:style w:type="paragraph" w:customStyle="1" w:styleId="ExplanatoryText">
    <w:name w:val="Explanatory Text"/>
    <w:basedOn w:val="Normal"/>
    <w:rsid w:val="00587C72"/>
    <w:rPr>
      <w:rFonts w:ascii="Helvetica" w:hAnsi="Helvetica" w:cs="Arial"/>
      <w:color w:val="0000FF"/>
      <w:sz w:val="18"/>
      <w:lang w:val="en-GB"/>
    </w:rPr>
  </w:style>
  <w:style w:type="paragraph" w:customStyle="1" w:styleId="HiddenText">
    <w:name w:val="Hidden Text"/>
    <w:basedOn w:val="Normal"/>
    <w:rsid w:val="00587C72"/>
    <w:pPr>
      <w:ind w:left="720"/>
    </w:pPr>
    <w:rPr>
      <w:rFonts w:ascii="Times" w:hAnsi="Times"/>
      <w:vanish/>
      <w:color w:val="0000FF"/>
      <w:sz w:val="22"/>
    </w:rPr>
  </w:style>
  <w:style w:type="paragraph" w:customStyle="1" w:styleId="GuideInfo">
    <w:name w:val="Guide Info"/>
    <w:basedOn w:val="Normal"/>
    <w:rsid w:val="00587C72"/>
    <w:pPr>
      <w:spacing w:before="120"/>
    </w:pPr>
    <w:rPr>
      <w:rFonts w:ascii="Arial" w:hAnsi="Arial"/>
      <w:color w:val="000000"/>
      <w:sz w:val="18"/>
    </w:rPr>
  </w:style>
  <w:style w:type="character" w:styleId="PageNumber">
    <w:name w:val="page number"/>
    <w:basedOn w:val="DefaultParagraphFont"/>
    <w:semiHidden/>
    <w:rsid w:val="00587C72"/>
  </w:style>
  <w:style w:type="paragraph" w:styleId="Footer">
    <w:name w:val="footer"/>
    <w:basedOn w:val="Normal"/>
    <w:semiHidden/>
    <w:rsid w:val="00587C72"/>
    <w:pPr>
      <w:tabs>
        <w:tab w:val="center" w:pos="4320"/>
        <w:tab w:val="right" w:pos="8640"/>
      </w:tabs>
    </w:pPr>
    <w:rPr>
      <w:rFonts w:ascii="Arial" w:hAnsi="Arial"/>
      <w:sz w:val="18"/>
      <w:lang w:val="en-GB"/>
    </w:rPr>
  </w:style>
  <w:style w:type="character" w:styleId="CommentReference">
    <w:name w:val="annotation reference"/>
    <w:semiHidden/>
    <w:rsid w:val="00587C72"/>
    <w:rPr>
      <w:sz w:val="16"/>
      <w:szCs w:val="16"/>
    </w:rPr>
  </w:style>
  <w:style w:type="paragraph" w:styleId="TOC4">
    <w:name w:val="toc 4"/>
    <w:basedOn w:val="Normal"/>
    <w:next w:val="Normal"/>
    <w:autoRedefine/>
    <w:semiHidden/>
    <w:rsid w:val="00587C72"/>
    <w:pPr>
      <w:ind w:left="600"/>
    </w:pPr>
  </w:style>
  <w:style w:type="paragraph" w:styleId="TOC5">
    <w:name w:val="toc 5"/>
    <w:basedOn w:val="Normal"/>
    <w:next w:val="Normal"/>
    <w:autoRedefine/>
    <w:semiHidden/>
    <w:rsid w:val="00587C72"/>
    <w:pPr>
      <w:ind w:left="800"/>
    </w:pPr>
  </w:style>
  <w:style w:type="paragraph" w:styleId="TOC6">
    <w:name w:val="toc 6"/>
    <w:basedOn w:val="Normal"/>
    <w:next w:val="Normal"/>
    <w:autoRedefine/>
    <w:semiHidden/>
    <w:rsid w:val="00587C72"/>
    <w:pPr>
      <w:ind w:left="1000"/>
    </w:pPr>
  </w:style>
  <w:style w:type="paragraph" w:styleId="TOC7">
    <w:name w:val="toc 7"/>
    <w:basedOn w:val="Normal"/>
    <w:next w:val="Normal"/>
    <w:autoRedefine/>
    <w:semiHidden/>
    <w:rsid w:val="00587C72"/>
    <w:pPr>
      <w:ind w:left="1200"/>
    </w:pPr>
  </w:style>
  <w:style w:type="paragraph" w:styleId="TOC8">
    <w:name w:val="toc 8"/>
    <w:basedOn w:val="Normal"/>
    <w:next w:val="Normal"/>
    <w:autoRedefine/>
    <w:semiHidden/>
    <w:rsid w:val="00587C72"/>
    <w:pPr>
      <w:ind w:left="1400"/>
    </w:pPr>
  </w:style>
  <w:style w:type="character" w:styleId="FollowedHyperlink">
    <w:name w:val="FollowedHyperlink"/>
    <w:semiHidden/>
    <w:rsid w:val="00587C72"/>
    <w:rPr>
      <w:color w:val="800080"/>
      <w:u w:val="single"/>
    </w:rPr>
  </w:style>
  <w:style w:type="paragraph" w:styleId="DocumentMap">
    <w:name w:val="Document Map"/>
    <w:basedOn w:val="Normal"/>
    <w:semiHidden/>
    <w:rsid w:val="00587C72"/>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1C29DB"/>
    <w:rPr>
      <w:rFonts w:ascii="Tahoma" w:hAnsi="Tahoma"/>
      <w:sz w:val="16"/>
      <w:szCs w:val="16"/>
    </w:rPr>
  </w:style>
  <w:style w:type="character" w:customStyle="1" w:styleId="BalloonTextChar">
    <w:name w:val="Balloon Text Char"/>
    <w:link w:val="BalloonText"/>
    <w:uiPriority w:val="99"/>
    <w:semiHidden/>
    <w:rsid w:val="001C29DB"/>
    <w:rPr>
      <w:rFonts w:ascii="Tahoma" w:hAnsi="Tahoma" w:cs="Tahoma"/>
      <w:sz w:val="16"/>
      <w:szCs w:val="16"/>
    </w:rPr>
  </w:style>
  <w:style w:type="paragraph" w:styleId="ListParagraph">
    <w:name w:val="List Paragraph"/>
    <w:basedOn w:val="Normal"/>
    <w:uiPriority w:val="34"/>
    <w:qFormat/>
    <w:rsid w:val="001C29DB"/>
    <w:pPr>
      <w:ind w:left="72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sid w:val="004239DE"/>
    <w:rPr>
      <w:rFonts w:ascii="Times New Roman" w:hAnsi="Times New Roman"/>
      <w:b/>
      <w:bCs/>
      <w:lang w:val="en-US"/>
    </w:rPr>
  </w:style>
  <w:style w:type="character" w:customStyle="1" w:styleId="CommentTextChar">
    <w:name w:val="Comment Text Char"/>
    <w:link w:val="CommentText"/>
    <w:semiHidden/>
    <w:rsid w:val="004239DE"/>
    <w:rPr>
      <w:rFonts w:ascii="Arial" w:hAnsi="Arial"/>
      <w:lang w:val="en-GB"/>
    </w:rPr>
  </w:style>
  <w:style w:type="character" w:customStyle="1" w:styleId="CommentSubjectChar">
    <w:name w:val="Comment Subject Char"/>
    <w:link w:val="CommentSubject"/>
    <w:uiPriority w:val="99"/>
    <w:semiHidden/>
    <w:rsid w:val="004239DE"/>
    <w:rPr>
      <w:rFonts w:ascii="Arial" w:hAnsi="Arial"/>
      <w:b/>
      <w:bCs/>
      <w:lang w:val="en-GB"/>
    </w:rPr>
  </w:style>
  <w:style w:type="paragraph" w:styleId="Revision">
    <w:name w:val="Revision"/>
    <w:hidden/>
    <w:uiPriority w:val="99"/>
    <w:semiHidden/>
    <w:rsid w:val="00B71B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4"/>
      </w:numPr>
      <w:tabs>
        <w:tab w:val="left" w:pos="144"/>
      </w:tabs>
      <w:spacing w:before="120" w:after="120"/>
      <w:outlineLvl w:val="0"/>
    </w:pPr>
    <w:rPr>
      <w:rFonts w:ascii="Arial" w:hAnsi="Arial"/>
      <w:b/>
      <w:caps/>
      <w:kern w:val="28"/>
      <w:sz w:val="32"/>
      <w:lang w:val="en-GB"/>
    </w:rPr>
  </w:style>
  <w:style w:type="paragraph" w:styleId="Heading2">
    <w:name w:val="heading 2"/>
    <w:basedOn w:val="Normal"/>
    <w:next w:val="Normal"/>
    <w:autoRedefine/>
    <w:qFormat/>
    <w:pPr>
      <w:keepNext/>
      <w:numPr>
        <w:ilvl w:val="1"/>
        <w:numId w:val="4"/>
      </w:numPr>
      <w:spacing w:before="120" w:after="120"/>
      <w:outlineLvl w:val="1"/>
    </w:pPr>
    <w:rPr>
      <w:rFonts w:ascii="Helvetica" w:hAnsi="Helvetica"/>
      <w:b/>
      <w:sz w:val="28"/>
      <w:lang w:val="en-GB"/>
    </w:rPr>
  </w:style>
  <w:style w:type="paragraph" w:styleId="Heading3">
    <w:name w:val="heading 3"/>
    <w:basedOn w:val="Normal"/>
    <w:next w:val="Normal"/>
    <w:qFormat/>
    <w:pPr>
      <w:keepNext/>
      <w:numPr>
        <w:ilvl w:val="2"/>
        <w:numId w:val="4"/>
      </w:numPr>
      <w:spacing w:before="120" w:after="120"/>
      <w:outlineLvl w:val="2"/>
    </w:pPr>
    <w:rPr>
      <w:rFonts w:ascii="Arial" w:hAnsi="Arial"/>
      <w:b/>
      <w:sz w:val="24"/>
      <w:lang w:val="en-GB"/>
    </w:rPr>
  </w:style>
  <w:style w:type="paragraph" w:styleId="Heading4">
    <w:name w:val="heading 4"/>
    <w:basedOn w:val="Normal"/>
    <w:next w:val="Normal"/>
    <w:qFormat/>
    <w:pPr>
      <w:keepNext/>
      <w:numPr>
        <w:ilvl w:val="3"/>
        <w:numId w:val="4"/>
      </w:numPr>
      <w:spacing w:before="120" w:after="120"/>
      <w:outlineLvl w:val="3"/>
    </w:pPr>
    <w:rPr>
      <w:rFonts w:ascii="Arial" w:hAnsi="Arial"/>
      <w:b/>
      <w:sz w:val="22"/>
      <w:lang w:val="en-GB"/>
    </w:rPr>
  </w:style>
  <w:style w:type="paragraph" w:styleId="Heading5">
    <w:name w:val="heading 5"/>
    <w:basedOn w:val="Normal"/>
    <w:next w:val="Normal"/>
    <w:qFormat/>
    <w:pPr>
      <w:numPr>
        <w:ilvl w:val="4"/>
        <w:numId w:val="4"/>
      </w:numPr>
      <w:spacing w:before="240" w:after="60"/>
      <w:outlineLvl w:val="4"/>
    </w:pPr>
    <w:rPr>
      <w:rFonts w:ascii="Arial" w:hAnsi="Arial"/>
      <w:sz w:val="22"/>
      <w:lang w:val="en-GB"/>
    </w:rPr>
  </w:style>
  <w:style w:type="paragraph" w:styleId="Heading6">
    <w:name w:val="heading 6"/>
    <w:basedOn w:val="Normal"/>
    <w:next w:val="Normal"/>
    <w:qFormat/>
    <w:pPr>
      <w:numPr>
        <w:ilvl w:val="5"/>
        <w:numId w:val="4"/>
      </w:numPr>
      <w:spacing w:before="240" w:after="60"/>
      <w:outlineLvl w:val="5"/>
    </w:pPr>
    <w:rPr>
      <w:rFonts w:ascii="Arial" w:hAnsi="Arial"/>
      <w:i/>
      <w:sz w:val="22"/>
      <w:lang w:val="en-GB"/>
    </w:rPr>
  </w:style>
  <w:style w:type="paragraph" w:styleId="Heading7">
    <w:name w:val="heading 7"/>
    <w:basedOn w:val="Normal"/>
    <w:next w:val="Normal"/>
    <w:qFormat/>
    <w:pPr>
      <w:numPr>
        <w:ilvl w:val="6"/>
        <w:numId w:val="4"/>
      </w:numPr>
      <w:spacing w:before="240" w:after="60"/>
      <w:outlineLvl w:val="6"/>
    </w:pPr>
    <w:rPr>
      <w:rFonts w:ascii="Arial" w:hAnsi="Arial"/>
      <w:sz w:val="18"/>
      <w:lang w:val="en-GB"/>
    </w:rPr>
  </w:style>
  <w:style w:type="paragraph" w:styleId="Heading8">
    <w:name w:val="heading 8"/>
    <w:basedOn w:val="Normal"/>
    <w:next w:val="Normal"/>
    <w:qFormat/>
    <w:pPr>
      <w:numPr>
        <w:ilvl w:val="7"/>
        <w:numId w:val="4"/>
      </w:numPr>
      <w:spacing w:before="240" w:after="60"/>
      <w:outlineLvl w:val="7"/>
    </w:pPr>
    <w:rPr>
      <w:rFonts w:ascii="Arial" w:hAnsi="Arial"/>
      <w:i/>
      <w:sz w:val="18"/>
      <w:lang w:val="en-GB"/>
    </w:rPr>
  </w:style>
  <w:style w:type="paragraph" w:styleId="Heading9">
    <w:name w:val="heading 9"/>
    <w:basedOn w:val="Normal"/>
    <w:next w:val="Normal"/>
    <w:qFormat/>
    <w:pPr>
      <w:numPr>
        <w:ilvl w:val="8"/>
        <w:numId w:val="4"/>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numbering1">
    <w:name w:val="Requirements numbering1"/>
    <w:basedOn w:val="Normal"/>
    <w:pPr>
      <w:numPr>
        <w:numId w:val="2"/>
      </w:numPr>
      <w:outlineLvl w:val="0"/>
    </w:pPr>
    <w:rPr>
      <w:rFonts w:ascii="Helvetica" w:hAnsi="Helvetica"/>
      <w:sz w:val="18"/>
      <w:lang w:val="en-GB"/>
    </w:rPr>
  </w:style>
  <w:style w:type="paragraph" w:customStyle="1" w:styleId="Issuesnumbering">
    <w:name w:val="Issues numbering"/>
    <w:basedOn w:val="Header"/>
    <w:pPr>
      <w:numPr>
        <w:numId w:val="3"/>
      </w:numPr>
      <w:tabs>
        <w:tab w:val="clear" w:pos="4153"/>
        <w:tab w:val="clear" w:pos="8306"/>
      </w:tabs>
      <w:spacing w:before="0" w:after="0"/>
    </w:pPr>
  </w:style>
  <w:style w:type="paragraph" w:styleId="Header">
    <w:name w:val="header"/>
    <w:basedOn w:val="Normal"/>
    <w:semiHidden/>
    <w:pPr>
      <w:tabs>
        <w:tab w:val="center" w:pos="4153"/>
        <w:tab w:val="right" w:pos="8306"/>
      </w:tabs>
      <w:spacing w:before="60" w:after="60"/>
    </w:pPr>
    <w:rPr>
      <w:rFonts w:ascii="Arial" w:hAnsi="Arial"/>
      <w:sz w:val="18"/>
      <w:lang w:val="en-GB"/>
    </w:rPr>
  </w:style>
  <w:style w:type="paragraph" w:styleId="TOC9">
    <w:name w:val="toc 9"/>
    <w:basedOn w:val="Normal"/>
    <w:next w:val="Normal"/>
    <w:autoRedefine/>
    <w:semiHidden/>
    <w:pPr>
      <w:ind w:left="1440"/>
    </w:pPr>
    <w:rPr>
      <w:rFonts w:ascii="Arial (W1)" w:hAnsi="Arial (W1)"/>
      <w:sz w:val="18"/>
      <w:szCs w:val="24"/>
      <w:lang w:val="en-GB"/>
    </w:rPr>
  </w:style>
  <w:style w:type="paragraph" w:customStyle="1" w:styleId="HeaderSection">
    <w:name w:val="Header Section"/>
    <w:basedOn w:val="Header"/>
    <w:rPr>
      <w:rFonts w:ascii="Helvetica" w:hAnsi="Helvetica"/>
      <w:b/>
      <w:sz w:val="32"/>
    </w:rPr>
  </w:style>
  <w:style w:type="paragraph" w:styleId="CommentText">
    <w:name w:val="annotation text"/>
    <w:basedOn w:val="Normal"/>
    <w:link w:val="CommentTextChar"/>
    <w:semiHidden/>
    <w:rPr>
      <w:rFonts w:ascii="Arial" w:hAnsi="Arial"/>
      <w:lang w:val="en-GB"/>
    </w:rPr>
  </w:style>
  <w:style w:type="character" w:styleId="Hyperlink">
    <w:name w:val="Hyperlink"/>
    <w:semiHidden/>
    <w:rPr>
      <w:color w:val="0000FF"/>
      <w:u w:val="single"/>
    </w:rPr>
  </w:style>
  <w:style w:type="paragraph" w:styleId="TOC1">
    <w:name w:val="toc 1"/>
    <w:basedOn w:val="Normal"/>
    <w:next w:val="Normal"/>
    <w:autoRedefine/>
    <w:semiHidden/>
    <w:pPr>
      <w:spacing w:before="120"/>
    </w:pPr>
    <w:rPr>
      <w:rFonts w:ascii="Arial (W1)" w:hAnsi="Arial (W1)"/>
      <w:bCs/>
      <w:iCs/>
      <w:caps/>
      <w:sz w:val="18"/>
      <w:szCs w:val="28"/>
      <w:lang w:val="en-GB"/>
    </w:rPr>
  </w:style>
  <w:style w:type="paragraph" w:styleId="TOC2">
    <w:name w:val="toc 2"/>
    <w:basedOn w:val="Normal"/>
    <w:next w:val="Normal"/>
    <w:autoRedefine/>
    <w:semiHidden/>
    <w:pPr>
      <w:spacing w:before="120"/>
      <w:ind w:left="180"/>
    </w:pPr>
    <w:rPr>
      <w:rFonts w:ascii="Arial (W1)" w:hAnsi="Arial (W1)"/>
      <w:bCs/>
      <w:sz w:val="18"/>
      <w:szCs w:val="26"/>
      <w:lang w:val="en-GB"/>
    </w:rPr>
  </w:style>
  <w:style w:type="paragraph" w:styleId="TOC3">
    <w:name w:val="toc 3"/>
    <w:basedOn w:val="Normal"/>
    <w:next w:val="Normal"/>
    <w:autoRedefine/>
    <w:semiHidden/>
    <w:pPr>
      <w:ind w:left="360"/>
    </w:pPr>
    <w:rPr>
      <w:rFonts w:ascii="Arial (W1)" w:hAnsi="Arial (W1)"/>
      <w:sz w:val="18"/>
      <w:szCs w:val="24"/>
      <w:lang w:val="en-GB"/>
    </w:rPr>
  </w:style>
  <w:style w:type="paragraph" w:customStyle="1" w:styleId="ExplanatoryText">
    <w:name w:val="Explanatory Text"/>
    <w:basedOn w:val="Normal"/>
    <w:rPr>
      <w:rFonts w:ascii="Helvetica" w:hAnsi="Helvetica" w:cs="Arial"/>
      <w:color w:val="0000FF"/>
      <w:sz w:val="18"/>
      <w:lang w:val="en-GB"/>
    </w:rPr>
  </w:style>
  <w:style w:type="paragraph" w:customStyle="1" w:styleId="HiddenText">
    <w:name w:val="Hidden Text"/>
    <w:basedOn w:val="Normal"/>
    <w:pPr>
      <w:ind w:left="720"/>
    </w:pPr>
    <w:rPr>
      <w:rFonts w:ascii="Times" w:hAnsi="Times"/>
      <w:vanish/>
      <w:color w:val="0000FF"/>
      <w:sz w:val="22"/>
    </w:rPr>
  </w:style>
  <w:style w:type="paragraph" w:customStyle="1" w:styleId="GuideInfo">
    <w:name w:val="Guide Info"/>
    <w:basedOn w:val="Normal"/>
    <w:pPr>
      <w:spacing w:before="120"/>
    </w:pPr>
    <w:rPr>
      <w:rFonts w:ascii="Arial" w:hAnsi="Arial"/>
      <w:color w:val="000000"/>
      <w:sz w:val="18"/>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Arial" w:hAnsi="Arial"/>
      <w:sz w:val="18"/>
      <w:lang w:val="en-GB"/>
    </w:rPr>
  </w:style>
  <w:style w:type="character" w:styleId="CommentReference">
    <w:name w:val="annotation reference"/>
    <w:semiHidden/>
    <w:rPr>
      <w:sz w:val="16"/>
      <w:szCs w:val="16"/>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1C29DB"/>
    <w:rPr>
      <w:rFonts w:ascii="Tahoma" w:hAnsi="Tahoma"/>
      <w:sz w:val="16"/>
      <w:szCs w:val="16"/>
    </w:rPr>
  </w:style>
  <w:style w:type="character" w:customStyle="1" w:styleId="BalloonTextChar">
    <w:name w:val="Balloon Text Char"/>
    <w:link w:val="BalloonText"/>
    <w:uiPriority w:val="99"/>
    <w:semiHidden/>
    <w:rsid w:val="001C29DB"/>
    <w:rPr>
      <w:rFonts w:ascii="Tahoma" w:hAnsi="Tahoma" w:cs="Tahoma"/>
      <w:sz w:val="16"/>
      <w:szCs w:val="16"/>
    </w:rPr>
  </w:style>
  <w:style w:type="paragraph" w:styleId="ListParagraph">
    <w:name w:val="List Paragraph"/>
    <w:basedOn w:val="Normal"/>
    <w:uiPriority w:val="34"/>
    <w:qFormat/>
    <w:rsid w:val="001C29DB"/>
    <w:pPr>
      <w:ind w:left="72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sid w:val="004239DE"/>
    <w:rPr>
      <w:rFonts w:ascii="Times New Roman" w:hAnsi="Times New Roman"/>
      <w:b/>
      <w:bCs/>
      <w:lang w:val="en-US"/>
    </w:rPr>
  </w:style>
  <w:style w:type="character" w:customStyle="1" w:styleId="CommentTextChar">
    <w:name w:val="Comment Text Char"/>
    <w:link w:val="CommentText"/>
    <w:semiHidden/>
    <w:rsid w:val="004239DE"/>
    <w:rPr>
      <w:rFonts w:ascii="Arial" w:hAnsi="Arial"/>
      <w:lang w:val="en-GB"/>
    </w:rPr>
  </w:style>
  <w:style w:type="character" w:customStyle="1" w:styleId="CommentSubjectChar">
    <w:name w:val="Comment Subject Char"/>
    <w:link w:val="CommentSubject"/>
    <w:uiPriority w:val="99"/>
    <w:semiHidden/>
    <w:rsid w:val="004239DE"/>
    <w:rPr>
      <w:rFonts w:ascii="Arial" w:hAnsi="Arial"/>
      <w:b/>
      <w:bCs/>
      <w:lang w:val="en-GB"/>
    </w:rPr>
  </w:style>
  <w:style w:type="paragraph" w:styleId="Revision">
    <w:name w:val="Revision"/>
    <w:hidden/>
    <w:uiPriority w:val="99"/>
    <w:semiHidden/>
    <w:rsid w:val="00B71BA0"/>
  </w:style>
</w:styles>
</file>

<file path=word/webSettings.xml><?xml version="1.0" encoding="utf-8"?>
<w:webSettings xmlns:r="http://schemas.openxmlformats.org/officeDocument/2006/relationships" xmlns:w="http://schemas.openxmlformats.org/wordprocessingml/2006/main">
  <w:divs>
    <w:div w:id="17393210">
      <w:bodyDiv w:val="1"/>
      <w:marLeft w:val="0"/>
      <w:marRight w:val="0"/>
      <w:marTop w:val="0"/>
      <w:marBottom w:val="0"/>
      <w:divBdr>
        <w:top w:val="none" w:sz="0" w:space="0" w:color="auto"/>
        <w:left w:val="none" w:sz="0" w:space="0" w:color="auto"/>
        <w:bottom w:val="none" w:sz="0" w:space="0" w:color="auto"/>
        <w:right w:val="none" w:sz="0" w:space="0" w:color="auto"/>
      </w:divBdr>
    </w:div>
    <w:div w:id="65880670">
      <w:bodyDiv w:val="1"/>
      <w:marLeft w:val="0"/>
      <w:marRight w:val="0"/>
      <w:marTop w:val="0"/>
      <w:marBottom w:val="0"/>
      <w:divBdr>
        <w:top w:val="none" w:sz="0" w:space="0" w:color="auto"/>
        <w:left w:val="none" w:sz="0" w:space="0" w:color="auto"/>
        <w:bottom w:val="none" w:sz="0" w:space="0" w:color="auto"/>
        <w:right w:val="none" w:sz="0" w:space="0" w:color="auto"/>
      </w:divBdr>
    </w:div>
    <w:div w:id="227885607">
      <w:bodyDiv w:val="1"/>
      <w:marLeft w:val="0"/>
      <w:marRight w:val="0"/>
      <w:marTop w:val="0"/>
      <w:marBottom w:val="0"/>
      <w:divBdr>
        <w:top w:val="none" w:sz="0" w:space="0" w:color="auto"/>
        <w:left w:val="none" w:sz="0" w:space="0" w:color="auto"/>
        <w:bottom w:val="none" w:sz="0" w:space="0" w:color="auto"/>
        <w:right w:val="none" w:sz="0" w:space="0" w:color="auto"/>
      </w:divBdr>
    </w:div>
    <w:div w:id="268396235">
      <w:bodyDiv w:val="1"/>
      <w:marLeft w:val="0"/>
      <w:marRight w:val="0"/>
      <w:marTop w:val="0"/>
      <w:marBottom w:val="0"/>
      <w:divBdr>
        <w:top w:val="none" w:sz="0" w:space="0" w:color="auto"/>
        <w:left w:val="none" w:sz="0" w:space="0" w:color="auto"/>
        <w:bottom w:val="none" w:sz="0" w:space="0" w:color="auto"/>
        <w:right w:val="none" w:sz="0" w:space="0" w:color="auto"/>
      </w:divBdr>
    </w:div>
    <w:div w:id="675039593">
      <w:bodyDiv w:val="1"/>
      <w:marLeft w:val="0"/>
      <w:marRight w:val="0"/>
      <w:marTop w:val="0"/>
      <w:marBottom w:val="0"/>
      <w:divBdr>
        <w:top w:val="none" w:sz="0" w:space="0" w:color="auto"/>
        <w:left w:val="none" w:sz="0" w:space="0" w:color="auto"/>
        <w:bottom w:val="none" w:sz="0" w:space="0" w:color="auto"/>
        <w:right w:val="none" w:sz="0" w:space="0" w:color="auto"/>
      </w:divBdr>
    </w:div>
    <w:div w:id="1071924052">
      <w:bodyDiv w:val="1"/>
      <w:marLeft w:val="0"/>
      <w:marRight w:val="0"/>
      <w:marTop w:val="0"/>
      <w:marBottom w:val="0"/>
      <w:divBdr>
        <w:top w:val="none" w:sz="0" w:space="0" w:color="auto"/>
        <w:left w:val="none" w:sz="0" w:space="0" w:color="auto"/>
        <w:bottom w:val="none" w:sz="0" w:space="0" w:color="auto"/>
        <w:right w:val="none" w:sz="0" w:space="0" w:color="auto"/>
      </w:divBdr>
    </w:div>
    <w:div w:id="1075976049">
      <w:bodyDiv w:val="1"/>
      <w:marLeft w:val="0"/>
      <w:marRight w:val="0"/>
      <w:marTop w:val="0"/>
      <w:marBottom w:val="0"/>
      <w:divBdr>
        <w:top w:val="none" w:sz="0" w:space="0" w:color="auto"/>
        <w:left w:val="none" w:sz="0" w:space="0" w:color="auto"/>
        <w:bottom w:val="none" w:sz="0" w:space="0" w:color="auto"/>
        <w:right w:val="none" w:sz="0" w:space="0" w:color="auto"/>
      </w:divBdr>
    </w:div>
    <w:div w:id="1456484958">
      <w:bodyDiv w:val="1"/>
      <w:marLeft w:val="0"/>
      <w:marRight w:val="0"/>
      <w:marTop w:val="0"/>
      <w:marBottom w:val="0"/>
      <w:divBdr>
        <w:top w:val="none" w:sz="0" w:space="0" w:color="auto"/>
        <w:left w:val="none" w:sz="0" w:space="0" w:color="auto"/>
        <w:bottom w:val="none" w:sz="0" w:space="0" w:color="auto"/>
        <w:right w:val="none" w:sz="0" w:space="0" w:color="auto"/>
      </w:divBdr>
    </w:div>
    <w:div w:id="1617905897">
      <w:bodyDiv w:val="1"/>
      <w:marLeft w:val="0"/>
      <w:marRight w:val="0"/>
      <w:marTop w:val="0"/>
      <w:marBottom w:val="0"/>
      <w:divBdr>
        <w:top w:val="none" w:sz="0" w:space="0" w:color="auto"/>
        <w:left w:val="none" w:sz="0" w:space="0" w:color="auto"/>
        <w:bottom w:val="none" w:sz="0" w:space="0" w:color="auto"/>
        <w:right w:val="none" w:sz="0" w:space="0" w:color="auto"/>
      </w:divBdr>
    </w:div>
    <w:div w:id="1689286064">
      <w:bodyDiv w:val="1"/>
      <w:marLeft w:val="0"/>
      <w:marRight w:val="0"/>
      <w:marTop w:val="0"/>
      <w:marBottom w:val="0"/>
      <w:divBdr>
        <w:top w:val="none" w:sz="0" w:space="0" w:color="auto"/>
        <w:left w:val="none" w:sz="0" w:space="0" w:color="auto"/>
        <w:bottom w:val="none" w:sz="0" w:space="0" w:color="auto"/>
        <w:right w:val="none" w:sz="0" w:space="0" w:color="auto"/>
      </w:divBdr>
    </w:div>
    <w:div w:id="1829247728">
      <w:bodyDiv w:val="1"/>
      <w:marLeft w:val="0"/>
      <w:marRight w:val="0"/>
      <w:marTop w:val="0"/>
      <w:marBottom w:val="0"/>
      <w:divBdr>
        <w:top w:val="none" w:sz="0" w:space="0" w:color="auto"/>
        <w:left w:val="none" w:sz="0" w:space="0" w:color="auto"/>
        <w:bottom w:val="none" w:sz="0" w:space="0" w:color="auto"/>
        <w:right w:val="none" w:sz="0" w:space="0" w:color="auto"/>
      </w:divBdr>
    </w:div>
    <w:div w:id="1866559041">
      <w:bodyDiv w:val="1"/>
      <w:marLeft w:val="0"/>
      <w:marRight w:val="0"/>
      <w:marTop w:val="0"/>
      <w:marBottom w:val="0"/>
      <w:divBdr>
        <w:top w:val="none" w:sz="0" w:space="0" w:color="auto"/>
        <w:left w:val="none" w:sz="0" w:space="0" w:color="auto"/>
        <w:bottom w:val="none" w:sz="0" w:space="0" w:color="auto"/>
        <w:right w:val="none" w:sz="0" w:space="0" w:color="auto"/>
      </w:divBdr>
    </w:div>
    <w:div w:id="19465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79C2B-03E2-4D24-A36D-CC43E69C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BRD</vt:lpstr>
    </vt:vector>
  </TitlesOfParts>
  <Company>Citigroup</Company>
  <LinksUpToDate>false</LinksUpToDate>
  <CharactersWithSpaces>18087</CharactersWithSpaces>
  <SharedDoc>false</SharedDoc>
  <HLinks>
    <vt:vector size="240" baseType="variant">
      <vt:variant>
        <vt:i4>1835060</vt:i4>
      </vt:variant>
      <vt:variant>
        <vt:i4>236</vt:i4>
      </vt:variant>
      <vt:variant>
        <vt:i4>0</vt:i4>
      </vt:variant>
      <vt:variant>
        <vt:i4>5</vt:i4>
      </vt:variant>
      <vt:variant>
        <vt:lpwstr/>
      </vt:variant>
      <vt:variant>
        <vt:lpwstr>_Toc98923273</vt:lpwstr>
      </vt:variant>
      <vt:variant>
        <vt:i4>1900596</vt:i4>
      </vt:variant>
      <vt:variant>
        <vt:i4>230</vt:i4>
      </vt:variant>
      <vt:variant>
        <vt:i4>0</vt:i4>
      </vt:variant>
      <vt:variant>
        <vt:i4>5</vt:i4>
      </vt:variant>
      <vt:variant>
        <vt:lpwstr/>
      </vt:variant>
      <vt:variant>
        <vt:lpwstr>_Toc98923272</vt:lpwstr>
      </vt:variant>
      <vt:variant>
        <vt:i4>1966132</vt:i4>
      </vt:variant>
      <vt:variant>
        <vt:i4>224</vt:i4>
      </vt:variant>
      <vt:variant>
        <vt:i4>0</vt:i4>
      </vt:variant>
      <vt:variant>
        <vt:i4>5</vt:i4>
      </vt:variant>
      <vt:variant>
        <vt:lpwstr/>
      </vt:variant>
      <vt:variant>
        <vt:lpwstr>_Toc98923271</vt:lpwstr>
      </vt:variant>
      <vt:variant>
        <vt:i4>2031668</vt:i4>
      </vt:variant>
      <vt:variant>
        <vt:i4>218</vt:i4>
      </vt:variant>
      <vt:variant>
        <vt:i4>0</vt:i4>
      </vt:variant>
      <vt:variant>
        <vt:i4>5</vt:i4>
      </vt:variant>
      <vt:variant>
        <vt:lpwstr/>
      </vt:variant>
      <vt:variant>
        <vt:lpwstr>_Toc98923270</vt:lpwstr>
      </vt:variant>
      <vt:variant>
        <vt:i4>1441845</vt:i4>
      </vt:variant>
      <vt:variant>
        <vt:i4>212</vt:i4>
      </vt:variant>
      <vt:variant>
        <vt:i4>0</vt:i4>
      </vt:variant>
      <vt:variant>
        <vt:i4>5</vt:i4>
      </vt:variant>
      <vt:variant>
        <vt:lpwstr/>
      </vt:variant>
      <vt:variant>
        <vt:lpwstr>_Toc98923269</vt:lpwstr>
      </vt:variant>
      <vt:variant>
        <vt:i4>1507381</vt:i4>
      </vt:variant>
      <vt:variant>
        <vt:i4>206</vt:i4>
      </vt:variant>
      <vt:variant>
        <vt:i4>0</vt:i4>
      </vt:variant>
      <vt:variant>
        <vt:i4>5</vt:i4>
      </vt:variant>
      <vt:variant>
        <vt:lpwstr/>
      </vt:variant>
      <vt:variant>
        <vt:lpwstr>_Toc98923268</vt:lpwstr>
      </vt:variant>
      <vt:variant>
        <vt:i4>1572917</vt:i4>
      </vt:variant>
      <vt:variant>
        <vt:i4>200</vt:i4>
      </vt:variant>
      <vt:variant>
        <vt:i4>0</vt:i4>
      </vt:variant>
      <vt:variant>
        <vt:i4>5</vt:i4>
      </vt:variant>
      <vt:variant>
        <vt:lpwstr/>
      </vt:variant>
      <vt:variant>
        <vt:lpwstr>_Toc98923267</vt:lpwstr>
      </vt:variant>
      <vt:variant>
        <vt:i4>1638453</vt:i4>
      </vt:variant>
      <vt:variant>
        <vt:i4>194</vt:i4>
      </vt:variant>
      <vt:variant>
        <vt:i4>0</vt:i4>
      </vt:variant>
      <vt:variant>
        <vt:i4>5</vt:i4>
      </vt:variant>
      <vt:variant>
        <vt:lpwstr/>
      </vt:variant>
      <vt:variant>
        <vt:lpwstr>_Toc98923266</vt:lpwstr>
      </vt:variant>
      <vt:variant>
        <vt:i4>1703989</vt:i4>
      </vt:variant>
      <vt:variant>
        <vt:i4>188</vt:i4>
      </vt:variant>
      <vt:variant>
        <vt:i4>0</vt:i4>
      </vt:variant>
      <vt:variant>
        <vt:i4>5</vt:i4>
      </vt:variant>
      <vt:variant>
        <vt:lpwstr/>
      </vt:variant>
      <vt:variant>
        <vt:lpwstr>_Toc98923265</vt:lpwstr>
      </vt:variant>
      <vt:variant>
        <vt:i4>1769525</vt:i4>
      </vt:variant>
      <vt:variant>
        <vt:i4>182</vt:i4>
      </vt:variant>
      <vt:variant>
        <vt:i4>0</vt:i4>
      </vt:variant>
      <vt:variant>
        <vt:i4>5</vt:i4>
      </vt:variant>
      <vt:variant>
        <vt:lpwstr/>
      </vt:variant>
      <vt:variant>
        <vt:lpwstr>_Toc98923264</vt:lpwstr>
      </vt:variant>
      <vt:variant>
        <vt:i4>1835061</vt:i4>
      </vt:variant>
      <vt:variant>
        <vt:i4>176</vt:i4>
      </vt:variant>
      <vt:variant>
        <vt:i4>0</vt:i4>
      </vt:variant>
      <vt:variant>
        <vt:i4>5</vt:i4>
      </vt:variant>
      <vt:variant>
        <vt:lpwstr/>
      </vt:variant>
      <vt:variant>
        <vt:lpwstr>_Toc98923263</vt:lpwstr>
      </vt:variant>
      <vt:variant>
        <vt:i4>1900597</vt:i4>
      </vt:variant>
      <vt:variant>
        <vt:i4>170</vt:i4>
      </vt:variant>
      <vt:variant>
        <vt:i4>0</vt:i4>
      </vt:variant>
      <vt:variant>
        <vt:i4>5</vt:i4>
      </vt:variant>
      <vt:variant>
        <vt:lpwstr/>
      </vt:variant>
      <vt:variant>
        <vt:lpwstr>_Toc98923262</vt:lpwstr>
      </vt:variant>
      <vt:variant>
        <vt:i4>1966133</vt:i4>
      </vt:variant>
      <vt:variant>
        <vt:i4>164</vt:i4>
      </vt:variant>
      <vt:variant>
        <vt:i4>0</vt:i4>
      </vt:variant>
      <vt:variant>
        <vt:i4>5</vt:i4>
      </vt:variant>
      <vt:variant>
        <vt:lpwstr/>
      </vt:variant>
      <vt:variant>
        <vt:lpwstr>_Toc98923261</vt:lpwstr>
      </vt:variant>
      <vt:variant>
        <vt:i4>2031669</vt:i4>
      </vt:variant>
      <vt:variant>
        <vt:i4>158</vt:i4>
      </vt:variant>
      <vt:variant>
        <vt:i4>0</vt:i4>
      </vt:variant>
      <vt:variant>
        <vt:i4>5</vt:i4>
      </vt:variant>
      <vt:variant>
        <vt:lpwstr/>
      </vt:variant>
      <vt:variant>
        <vt:lpwstr>_Toc98923260</vt:lpwstr>
      </vt:variant>
      <vt:variant>
        <vt:i4>1441846</vt:i4>
      </vt:variant>
      <vt:variant>
        <vt:i4>152</vt:i4>
      </vt:variant>
      <vt:variant>
        <vt:i4>0</vt:i4>
      </vt:variant>
      <vt:variant>
        <vt:i4>5</vt:i4>
      </vt:variant>
      <vt:variant>
        <vt:lpwstr/>
      </vt:variant>
      <vt:variant>
        <vt:lpwstr>_Toc98923259</vt:lpwstr>
      </vt:variant>
      <vt:variant>
        <vt:i4>1507382</vt:i4>
      </vt:variant>
      <vt:variant>
        <vt:i4>146</vt:i4>
      </vt:variant>
      <vt:variant>
        <vt:i4>0</vt:i4>
      </vt:variant>
      <vt:variant>
        <vt:i4>5</vt:i4>
      </vt:variant>
      <vt:variant>
        <vt:lpwstr/>
      </vt:variant>
      <vt:variant>
        <vt:lpwstr>_Toc98923258</vt:lpwstr>
      </vt:variant>
      <vt:variant>
        <vt:i4>1572918</vt:i4>
      </vt:variant>
      <vt:variant>
        <vt:i4>140</vt:i4>
      </vt:variant>
      <vt:variant>
        <vt:i4>0</vt:i4>
      </vt:variant>
      <vt:variant>
        <vt:i4>5</vt:i4>
      </vt:variant>
      <vt:variant>
        <vt:lpwstr/>
      </vt:variant>
      <vt:variant>
        <vt:lpwstr>_Toc98923257</vt:lpwstr>
      </vt:variant>
      <vt:variant>
        <vt:i4>1638454</vt:i4>
      </vt:variant>
      <vt:variant>
        <vt:i4>134</vt:i4>
      </vt:variant>
      <vt:variant>
        <vt:i4>0</vt:i4>
      </vt:variant>
      <vt:variant>
        <vt:i4>5</vt:i4>
      </vt:variant>
      <vt:variant>
        <vt:lpwstr/>
      </vt:variant>
      <vt:variant>
        <vt:lpwstr>_Toc98923256</vt:lpwstr>
      </vt:variant>
      <vt:variant>
        <vt:i4>1703990</vt:i4>
      </vt:variant>
      <vt:variant>
        <vt:i4>128</vt:i4>
      </vt:variant>
      <vt:variant>
        <vt:i4>0</vt:i4>
      </vt:variant>
      <vt:variant>
        <vt:i4>5</vt:i4>
      </vt:variant>
      <vt:variant>
        <vt:lpwstr/>
      </vt:variant>
      <vt:variant>
        <vt:lpwstr>_Toc98923255</vt:lpwstr>
      </vt:variant>
      <vt:variant>
        <vt:i4>1769526</vt:i4>
      </vt:variant>
      <vt:variant>
        <vt:i4>122</vt:i4>
      </vt:variant>
      <vt:variant>
        <vt:i4>0</vt:i4>
      </vt:variant>
      <vt:variant>
        <vt:i4>5</vt:i4>
      </vt:variant>
      <vt:variant>
        <vt:lpwstr/>
      </vt:variant>
      <vt:variant>
        <vt:lpwstr>_Toc98923254</vt:lpwstr>
      </vt:variant>
      <vt:variant>
        <vt:i4>1835062</vt:i4>
      </vt:variant>
      <vt:variant>
        <vt:i4>116</vt:i4>
      </vt:variant>
      <vt:variant>
        <vt:i4>0</vt:i4>
      </vt:variant>
      <vt:variant>
        <vt:i4>5</vt:i4>
      </vt:variant>
      <vt:variant>
        <vt:lpwstr/>
      </vt:variant>
      <vt:variant>
        <vt:lpwstr>_Toc98923253</vt:lpwstr>
      </vt:variant>
      <vt:variant>
        <vt:i4>1900598</vt:i4>
      </vt:variant>
      <vt:variant>
        <vt:i4>110</vt:i4>
      </vt:variant>
      <vt:variant>
        <vt:i4>0</vt:i4>
      </vt:variant>
      <vt:variant>
        <vt:i4>5</vt:i4>
      </vt:variant>
      <vt:variant>
        <vt:lpwstr/>
      </vt:variant>
      <vt:variant>
        <vt:lpwstr>_Toc98923252</vt:lpwstr>
      </vt:variant>
      <vt:variant>
        <vt:i4>1966134</vt:i4>
      </vt:variant>
      <vt:variant>
        <vt:i4>104</vt:i4>
      </vt:variant>
      <vt:variant>
        <vt:i4>0</vt:i4>
      </vt:variant>
      <vt:variant>
        <vt:i4>5</vt:i4>
      </vt:variant>
      <vt:variant>
        <vt:lpwstr/>
      </vt:variant>
      <vt:variant>
        <vt:lpwstr>_Toc98923251</vt:lpwstr>
      </vt:variant>
      <vt:variant>
        <vt:i4>2031670</vt:i4>
      </vt:variant>
      <vt:variant>
        <vt:i4>98</vt:i4>
      </vt:variant>
      <vt:variant>
        <vt:i4>0</vt:i4>
      </vt:variant>
      <vt:variant>
        <vt:i4>5</vt:i4>
      </vt:variant>
      <vt:variant>
        <vt:lpwstr/>
      </vt:variant>
      <vt:variant>
        <vt:lpwstr>_Toc98923250</vt:lpwstr>
      </vt:variant>
      <vt:variant>
        <vt:i4>1441847</vt:i4>
      </vt:variant>
      <vt:variant>
        <vt:i4>92</vt:i4>
      </vt:variant>
      <vt:variant>
        <vt:i4>0</vt:i4>
      </vt:variant>
      <vt:variant>
        <vt:i4>5</vt:i4>
      </vt:variant>
      <vt:variant>
        <vt:lpwstr/>
      </vt:variant>
      <vt:variant>
        <vt:lpwstr>_Toc98923249</vt:lpwstr>
      </vt:variant>
      <vt:variant>
        <vt:i4>1507383</vt:i4>
      </vt:variant>
      <vt:variant>
        <vt:i4>86</vt:i4>
      </vt:variant>
      <vt:variant>
        <vt:i4>0</vt:i4>
      </vt:variant>
      <vt:variant>
        <vt:i4>5</vt:i4>
      </vt:variant>
      <vt:variant>
        <vt:lpwstr/>
      </vt:variant>
      <vt:variant>
        <vt:lpwstr>_Toc98923248</vt:lpwstr>
      </vt:variant>
      <vt:variant>
        <vt:i4>1572919</vt:i4>
      </vt:variant>
      <vt:variant>
        <vt:i4>80</vt:i4>
      </vt:variant>
      <vt:variant>
        <vt:i4>0</vt:i4>
      </vt:variant>
      <vt:variant>
        <vt:i4>5</vt:i4>
      </vt:variant>
      <vt:variant>
        <vt:lpwstr/>
      </vt:variant>
      <vt:variant>
        <vt:lpwstr>_Toc98923247</vt:lpwstr>
      </vt:variant>
      <vt:variant>
        <vt:i4>1638455</vt:i4>
      </vt:variant>
      <vt:variant>
        <vt:i4>74</vt:i4>
      </vt:variant>
      <vt:variant>
        <vt:i4>0</vt:i4>
      </vt:variant>
      <vt:variant>
        <vt:i4>5</vt:i4>
      </vt:variant>
      <vt:variant>
        <vt:lpwstr/>
      </vt:variant>
      <vt:variant>
        <vt:lpwstr>_Toc98923246</vt:lpwstr>
      </vt:variant>
      <vt:variant>
        <vt:i4>1703991</vt:i4>
      </vt:variant>
      <vt:variant>
        <vt:i4>68</vt:i4>
      </vt:variant>
      <vt:variant>
        <vt:i4>0</vt:i4>
      </vt:variant>
      <vt:variant>
        <vt:i4>5</vt:i4>
      </vt:variant>
      <vt:variant>
        <vt:lpwstr/>
      </vt:variant>
      <vt:variant>
        <vt:lpwstr>_Toc98923245</vt:lpwstr>
      </vt:variant>
      <vt:variant>
        <vt:i4>1769527</vt:i4>
      </vt:variant>
      <vt:variant>
        <vt:i4>62</vt:i4>
      </vt:variant>
      <vt:variant>
        <vt:i4>0</vt:i4>
      </vt:variant>
      <vt:variant>
        <vt:i4>5</vt:i4>
      </vt:variant>
      <vt:variant>
        <vt:lpwstr/>
      </vt:variant>
      <vt:variant>
        <vt:lpwstr>_Toc98923244</vt:lpwstr>
      </vt:variant>
      <vt:variant>
        <vt:i4>1835063</vt:i4>
      </vt:variant>
      <vt:variant>
        <vt:i4>56</vt:i4>
      </vt:variant>
      <vt:variant>
        <vt:i4>0</vt:i4>
      </vt:variant>
      <vt:variant>
        <vt:i4>5</vt:i4>
      </vt:variant>
      <vt:variant>
        <vt:lpwstr/>
      </vt:variant>
      <vt:variant>
        <vt:lpwstr>_Toc98923243</vt:lpwstr>
      </vt:variant>
      <vt:variant>
        <vt:i4>1900599</vt:i4>
      </vt:variant>
      <vt:variant>
        <vt:i4>50</vt:i4>
      </vt:variant>
      <vt:variant>
        <vt:i4>0</vt:i4>
      </vt:variant>
      <vt:variant>
        <vt:i4>5</vt:i4>
      </vt:variant>
      <vt:variant>
        <vt:lpwstr/>
      </vt:variant>
      <vt:variant>
        <vt:lpwstr>_Toc98923242</vt:lpwstr>
      </vt:variant>
      <vt:variant>
        <vt:i4>1966135</vt:i4>
      </vt:variant>
      <vt:variant>
        <vt:i4>44</vt:i4>
      </vt:variant>
      <vt:variant>
        <vt:i4>0</vt:i4>
      </vt:variant>
      <vt:variant>
        <vt:i4>5</vt:i4>
      </vt:variant>
      <vt:variant>
        <vt:lpwstr/>
      </vt:variant>
      <vt:variant>
        <vt:lpwstr>_Toc98923241</vt:lpwstr>
      </vt:variant>
      <vt:variant>
        <vt:i4>2031671</vt:i4>
      </vt:variant>
      <vt:variant>
        <vt:i4>38</vt:i4>
      </vt:variant>
      <vt:variant>
        <vt:i4>0</vt:i4>
      </vt:variant>
      <vt:variant>
        <vt:i4>5</vt:i4>
      </vt:variant>
      <vt:variant>
        <vt:lpwstr/>
      </vt:variant>
      <vt:variant>
        <vt:lpwstr>_Toc98923240</vt:lpwstr>
      </vt:variant>
      <vt:variant>
        <vt:i4>1441840</vt:i4>
      </vt:variant>
      <vt:variant>
        <vt:i4>32</vt:i4>
      </vt:variant>
      <vt:variant>
        <vt:i4>0</vt:i4>
      </vt:variant>
      <vt:variant>
        <vt:i4>5</vt:i4>
      </vt:variant>
      <vt:variant>
        <vt:lpwstr/>
      </vt:variant>
      <vt:variant>
        <vt:lpwstr>_Toc98923239</vt:lpwstr>
      </vt:variant>
      <vt:variant>
        <vt:i4>1507376</vt:i4>
      </vt:variant>
      <vt:variant>
        <vt:i4>26</vt:i4>
      </vt:variant>
      <vt:variant>
        <vt:i4>0</vt:i4>
      </vt:variant>
      <vt:variant>
        <vt:i4>5</vt:i4>
      </vt:variant>
      <vt:variant>
        <vt:lpwstr/>
      </vt:variant>
      <vt:variant>
        <vt:lpwstr>_Toc98923238</vt:lpwstr>
      </vt:variant>
      <vt:variant>
        <vt:i4>1572912</vt:i4>
      </vt:variant>
      <vt:variant>
        <vt:i4>20</vt:i4>
      </vt:variant>
      <vt:variant>
        <vt:i4>0</vt:i4>
      </vt:variant>
      <vt:variant>
        <vt:i4>5</vt:i4>
      </vt:variant>
      <vt:variant>
        <vt:lpwstr/>
      </vt:variant>
      <vt:variant>
        <vt:lpwstr>_Toc98923237</vt:lpwstr>
      </vt:variant>
      <vt:variant>
        <vt:i4>1638448</vt:i4>
      </vt:variant>
      <vt:variant>
        <vt:i4>14</vt:i4>
      </vt:variant>
      <vt:variant>
        <vt:i4>0</vt:i4>
      </vt:variant>
      <vt:variant>
        <vt:i4>5</vt:i4>
      </vt:variant>
      <vt:variant>
        <vt:lpwstr/>
      </vt:variant>
      <vt:variant>
        <vt:lpwstr>_Toc98923236</vt:lpwstr>
      </vt:variant>
      <vt:variant>
        <vt:i4>1703984</vt:i4>
      </vt:variant>
      <vt:variant>
        <vt:i4>8</vt:i4>
      </vt:variant>
      <vt:variant>
        <vt:i4>0</vt:i4>
      </vt:variant>
      <vt:variant>
        <vt:i4>5</vt:i4>
      </vt:variant>
      <vt:variant>
        <vt:lpwstr/>
      </vt:variant>
      <vt:variant>
        <vt:lpwstr>_Toc98923235</vt:lpwstr>
      </vt:variant>
      <vt:variant>
        <vt:i4>1769520</vt:i4>
      </vt:variant>
      <vt:variant>
        <vt:i4>2</vt:i4>
      </vt:variant>
      <vt:variant>
        <vt:i4>0</vt:i4>
      </vt:variant>
      <vt:variant>
        <vt:i4>5</vt:i4>
      </vt:variant>
      <vt:variant>
        <vt:lpwstr/>
      </vt:variant>
      <vt:variant>
        <vt:lpwstr>_Toc98923234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creator>Templates PAT</dc:creator>
  <dc:description>Changes from Version 3.2:_x000d_
_x000d_
1. Deleted 2nd block: Version #,Date, Project Manager &amp; telephone and Author &amp; telephone rows. Moved Status to Document History block._x000d_
2. Guidelines for Section 2.1 updated to include text to address CAP/RA requirement</dc:description>
  <cp:lastModifiedBy>ms96950</cp:lastModifiedBy>
  <cp:revision>12</cp:revision>
  <cp:lastPrinted>2012-04-15T06:06:00Z</cp:lastPrinted>
  <dcterms:created xsi:type="dcterms:W3CDTF">2012-07-09T04:43:00Z</dcterms:created>
  <dcterms:modified xsi:type="dcterms:W3CDTF">2012-07-09T06:05:00Z</dcterms:modified>
</cp:coreProperties>
</file>